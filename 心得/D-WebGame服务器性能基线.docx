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1C" w:rsidRDefault="0020041C" w:rsidP="0020041C">
      <w:bookmarkStart w:id="0" w:name="_Toc64436738"/>
      <w:bookmarkStart w:id="1" w:name="_Toc66697393"/>
    </w:p>
    <w:p w:rsidR="0020041C" w:rsidRDefault="00C1114F" w:rsidP="002004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1.75pt;margin-top:11.05pt;width:456.75pt;height:118.25pt;z-index:251662336" stroked="f">
            <v:textbox style="mso-next-textbox:#_x0000_s2052">
              <w:txbxContent>
                <w:p w:rsidR="00086127" w:rsidRDefault="00086127" w:rsidP="00A909F3">
                  <w:pPr>
                    <w:pStyle w:val="23"/>
                    <w:ind w:firstLine="0"/>
                    <w:jc w:val="center"/>
                  </w:pPr>
                  <w:r>
                    <w:rPr>
                      <w:rFonts w:hint="eastAsia"/>
                    </w:rPr>
                    <w:t>D-</w:t>
                  </w:r>
                  <w:r w:rsidR="00467D67"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Game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086127" w:rsidRDefault="00471737" w:rsidP="00A909F3">
                  <w:pPr>
                    <w:pStyle w:val="23"/>
                    <w:ind w:firstLine="0"/>
                    <w:jc w:val="center"/>
                  </w:pPr>
                  <w:r>
                    <w:rPr>
                      <w:rFonts w:hint="eastAsia"/>
                    </w:rPr>
                    <w:t>性能基线</w:t>
                  </w:r>
                </w:p>
              </w:txbxContent>
            </v:textbox>
          </v:shape>
        </w:pict>
      </w:r>
    </w:p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A909F3" w:rsidRDefault="00C1114F" w:rsidP="0020041C">
      <w:r>
        <w:rPr>
          <w:noProof/>
        </w:rPr>
        <w:pict>
          <v:line id="_x0000_s2051" style="position:absolute;left:0;text-align:left;z-index:251661312" from="4.25pt,23pt" to="477pt,23pt" strokeweight="1.5pt"/>
        </w:pict>
      </w:r>
    </w:p>
    <w:p w:rsidR="0020041C" w:rsidRDefault="0020041C" w:rsidP="0020041C">
      <w:pPr>
        <w:ind w:firstLine="0"/>
      </w:pPr>
    </w:p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20041C" w:rsidP="0020041C"/>
    <w:p w:rsidR="0020041C" w:rsidRDefault="00C1114F" w:rsidP="0020041C">
      <w:r>
        <w:rPr>
          <w:noProof/>
        </w:rPr>
        <w:pict>
          <v:shape id="_x0000_s2053" type="#_x0000_t202" style="position:absolute;left:0;text-align:left;margin-left:99pt;margin-top:15.6pt;width:235.5pt;height:23.4pt;z-index:251663360" stroked="f">
            <v:textbox style="mso-next-textbox:#_x0000_s2053">
              <w:txbxContent>
                <w:p w:rsidR="00086127" w:rsidRDefault="00086127" w:rsidP="0020041C">
                  <w:pPr>
                    <w:pStyle w:val="23"/>
                    <w:ind w:firstLine="720"/>
                    <w:jc w:val="center"/>
                    <w:rPr>
                      <w:spacing w:val="60"/>
                      <w:sz w:val="24"/>
                    </w:rPr>
                  </w:pPr>
                  <w:r>
                    <w:rPr>
                      <w:rFonts w:hint="eastAsia"/>
                      <w:spacing w:val="60"/>
                      <w:sz w:val="24"/>
                    </w:rPr>
                    <w:t>版本号：</w:t>
                  </w:r>
                  <w:r>
                    <w:rPr>
                      <w:rFonts w:ascii="黑体" w:hint="eastAsia"/>
                      <w:b w:val="0"/>
                      <w:bCs w:val="0"/>
                      <w:spacing w:val="40"/>
                      <w:sz w:val="24"/>
                    </w:rPr>
                    <w:t xml:space="preserve">V1.0 </w:t>
                  </w:r>
                </w:p>
              </w:txbxContent>
            </v:textbox>
          </v:shape>
        </w:pict>
      </w:r>
    </w:p>
    <w:p w:rsidR="0020041C" w:rsidRDefault="0020041C" w:rsidP="0020041C"/>
    <w:p w:rsidR="0020041C" w:rsidRPr="00451E1E" w:rsidRDefault="00C1114F" w:rsidP="0020041C">
      <w:r>
        <w:rPr>
          <w:noProof/>
        </w:rPr>
        <w:pict>
          <v:line id="_x0000_s2050" style="position:absolute;left:0;text-align:left;z-index:251660288" from="-2pt,4.05pt" to="458.25pt,4.05pt" strokeweight="1.5pt"/>
        </w:pict>
      </w:r>
    </w:p>
    <w:p w:rsidR="0020041C" w:rsidRDefault="0020041C" w:rsidP="0020041C">
      <w:pPr>
        <w:ind w:firstLine="0"/>
        <w:rPr>
          <w:b/>
          <w:sz w:val="30"/>
          <w:szCs w:val="30"/>
        </w:rPr>
      </w:pPr>
    </w:p>
    <w:tbl>
      <w:tblPr>
        <w:tblW w:w="984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80"/>
        <w:gridCol w:w="4648"/>
        <w:gridCol w:w="2049"/>
        <w:gridCol w:w="1566"/>
      </w:tblGrid>
      <w:tr w:rsidR="0020041C" w:rsidRPr="00495E06" w:rsidTr="001C59D5">
        <w:trPr>
          <w:trHeight w:val="267"/>
        </w:trPr>
        <w:tc>
          <w:tcPr>
            <w:tcW w:w="1580" w:type="dxa"/>
          </w:tcPr>
          <w:p w:rsidR="0020041C" w:rsidRPr="00495E06" w:rsidRDefault="0020041C" w:rsidP="001C59D5">
            <w:pPr>
              <w:jc w:val="center"/>
              <w:rPr>
                <w:b/>
                <w:iCs/>
                <w:sz w:val="21"/>
                <w:szCs w:val="21"/>
              </w:rPr>
            </w:pPr>
            <w:r w:rsidRPr="00495E06">
              <w:rPr>
                <w:rFonts w:hint="eastAsia"/>
                <w:b/>
                <w:iCs/>
                <w:sz w:val="21"/>
                <w:szCs w:val="21"/>
              </w:rPr>
              <w:lastRenderedPageBreak/>
              <w:t>修订日期</w:t>
            </w:r>
          </w:p>
        </w:tc>
        <w:tc>
          <w:tcPr>
            <w:tcW w:w="4648" w:type="dxa"/>
          </w:tcPr>
          <w:p w:rsidR="0020041C" w:rsidRPr="00495E06" w:rsidRDefault="0020041C" w:rsidP="001C59D5">
            <w:pPr>
              <w:jc w:val="center"/>
              <w:rPr>
                <w:b/>
                <w:iCs/>
                <w:sz w:val="21"/>
                <w:szCs w:val="21"/>
              </w:rPr>
            </w:pPr>
            <w:r w:rsidRPr="00495E06">
              <w:rPr>
                <w:rFonts w:hint="eastAsia"/>
                <w:b/>
                <w:iCs/>
                <w:sz w:val="21"/>
                <w:szCs w:val="21"/>
              </w:rPr>
              <w:t>修订内容</w:t>
            </w:r>
          </w:p>
        </w:tc>
        <w:tc>
          <w:tcPr>
            <w:tcW w:w="2049" w:type="dxa"/>
          </w:tcPr>
          <w:p w:rsidR="0020041C" w:rsidRPr="00495E06" w:rsidRDefault="0020041C" w:rsidP="001C59D5">
            <w:pPr>
              <w:jc w:val="center"/>
              <w:rPr>
                <w:b/>
                <w:iCs/>
                <w:sz w:val="21"/>
                <w:szCs w:val="21"/>
              </w:rPr>
            </w:pPr>
            <w:r w:rsidRPr="00495E06">
              <w:rPr>
                <w:rFonts w:hint="eastAsia"/>
                <w:b/>
                <w:iCs/>
                <w:sz w:val="21"/>
                <w:szCs w:val="21"/>
              </w:rPr>
              <w:t>协议版本</w:t>
            </w:r>
          </w:p>
        </w:tc>
        <w:tc>
          <w:tcPr>
            <w:tcW w:w="1566" w:type="dxa"/>
          </w:tcPr>
          <w:p w:rsidR="0020041C" w:rsidRPr="00495E06" w:rsidRDefault="0020041C" w:rsidP="001C59D5">
            <w:pPr>
              <w:jc w:val="center"/>
              <w:rPr>
                <w:b/>
                <w:iCs/>
                <w:sz w:val="21"/>
                <w:szCs w:val="21"/>
              </w:rPr>
            </w:pPr>
            <w:r w:rsidRPr="00495E06">
              <w:rPr>
                <w:rFonts w:hint="eastAsia"/>
                <w:b/>
                <w:iCs/>
                <w:sz w:val="21"/>
                <w:szCs w:val="21"/>
              </w:rPr>
              <w:t>修订人</w:t>
            </w:r>
          </w:p>
        </w:tc>
      </w:tr>
      <w:tr w:rsidR="0020041C" w:rsidRPr="00495E06" w:rsidTr="001C59D5">
        <w:trPr>
          <w:trHeight w:val="295"/>
        </w:trPr>
        <w:tc>
          <w:tcPr>
            <w:tcW w:w="1580" w:type="dxa"/>
          </w:tcPr>
          <w:p w:rsidR="0020041C" w:rsidRPr="00495E06" w:rsidRDefault="006A14AC" w:rsidP="001C59D5">
            <w:pPr>
              <w:jc w:val="left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2011.11.1</w:t>
            </w:r>
          </w:p>
        </w:tc>
        <w:tc>
          <w:tcPr>
            <w:tcW w:w="4648" w:type="dxa"/>
          </w:tcPr>
          <w:p w:rsidR="0020041C" w:rsidRPr="00495E06" w:rsidRDefault="006A14AC" w:rsidP="001C59D5">
            <w:pPr>
              <w:jc w:val="left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新建</w:t>
            </w:r>
          </w:p>
        </w:tc>
        <w:tc>
          <w:tcPr>
            <w:tcW w:w="2049" w:type="dxa"/>
          </w:tcPr>
          <w:p w:rsidR="0020041C" w:rsidRPr="00495E06" w:rsidRDefault="006A14AC" w:rsidP="001C59D5">
            <w:pPr>
              <w:jc w:val="left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1.0</w:t>
            </w:r>
          </w:p>
        </w:tc>
        <w:tc>
          <w:tcPr>
            <w:tcW w:w="1566" w:type="dxa"/>
          </w:tcPr>
          <w:p w:rsidR="0020041C" w:rsidRPr="00495E06" w:rsidRDefault="006A14AC" w:rsidP="001C59D5">
            <w:pPr>
              <w:jc w:val="left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stanjiang</w:t>
            </w:r>
          </w:p>
        </w:tc>
      </w:tr>
      <w:tr w:rsidR="0020041C" w:rsidRPr="00495E06" w:rsidTr="001C59D5">
        <w:trPr>
          <w:trHeight w:val="284"/>
        </w:trPr>
        <w:tc>
          <w:tcPr>
            <w:tcW w:w="1580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4648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2049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1566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</w:tr>
      <w:tr w:rsidR="0020041C" w:rsidRPr="00495E06" w:rsidTr="001C59D5">
        <w:trPr>
          <w:trHeight w:val="295"/>
        </w:trPr>
        <w:tc>
          <w:tcPr>
            <w:tcW w:w="1580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4648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2049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1566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</w:tr>
      <w:tr w:rsidR="0020041C" w:rsidRPr="00495E06" w:rsidTr="001C59D5">
        <w:trPr>
          <w:trHeight w:val="284"/>
        </w:trPr>
        <w:tc>
          <w:tcPr>
            <w:tcW w:w="1580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4648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2049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1566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</w:tr>
      <w:tr w:rsidR="0020041C" w:rsidRPr="00495E06" w:rsidTr="001C59D5">
        <w:trPr>
          <w:trHeight w:val="295"/>
        </w:trPr>
        <w:tc>
          <w:tcPr>
            <w:tcW w:w="1580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4648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2049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  <w:tc>
          <w:tcPr>
            <w:tcW w:w="1566" w:type="dxa"/>
          </w:tcPr>
          <w:p w:rsidR="0020041C" w:rsidRPr="00495E06" w:rsidRDefault="0020041C" w:rsidP="001C59D5">
            <w:pPr>
              <w:jc w:val="left"/>
              <w:rPr>
                <w:color w:val="0000FF"/>
                <w:sz w:val="21"/>
                <w:szCs w:val="21"/>
              </w:rPr>
            </w:pPr>
          </w:p>
        </w:tc>
      </w:tr>
    </w:tbl>
    <w:p w:rsidR="0020041C" w:rsidRDefault="0020041C" w:rsidP="0020041C"/>
    <w:p w:rsidR="0020041C" w:rsidRDefault="0020041C" w:rsidP="0020041C">
      <w:r>
        <w:br w:type="page"/>
      </w:r>
    </w:p>
    <w:p w:rsidR="00CE7C84" w:rsidRDefault="0020041C" w:rsidP="0020041C">
      <w:pPr>
        <w:pStyle w:val="a6"/>
        <w:rPr>
          <w:noProof/>
        </w:rPr>
      </w:pPr>
      <w:bookmarkStart w:id="2" w:name="_Toc308114205"/>
      <w:r>
        <w:rPr>
          <w:rFonts w:hint="eastAsia"/>
        </w:rPr>
        <w:lastRenderedPageBreak/>
        <w:t>目</w:t>
      </w:r>
      <w:bookmarkEnd w:id="0"/>
      <w:r>
        <w:rPr>
          <w:rFonts w:hint="eastAsia"/>
        </w:rPr>
        <w:t>录</w:t>
      </w:r>
      <w:bookmarkEnd w:id="1"/>
      <w:bookmarkEnd w:id="2"/>
      <w:r w:rsidR="00C1114F">
        <w:fldChar w:fldCharType="begin"/>
      </w:r>
      <w:r>
        <w:instrText xml:space="preserve"> TOC \o "1-3" \h \z \u </w:instrText>
      </w:r>
      <w:r w:rsidR="00C1114F">
        <w:fldChar w:fldCharType="separate"/>
      </w:r>
    </w:p>
    <w:p w:rsidR="00CE7C84" w:rsidRDefault="00C1114F">
      <w:pPr>
        <w:pStyle w:val="12"/>
        <w:tabs>
          <w:tab w:val="right" w:leader="dot" w:pos="94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08114205" w:history="1">
        <w:r w:rsidR="00CE7C84" w:rsidRPr="00817927">
          <w:rPr>
            <w:rStyle w:val="ab"/>
            <w:rFonts w:hint="eastAsia"/>
            <w:noProof/>
          </w:rPr>
          <w:t>目录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7C84" w:rsidRDefault="00C1114F">
      <w:pPr>
        <w:pStyle w:val="1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08114206" w:history="1">
        <w:r w:rsidR="00CE7C84" w:rsidRPr="00817927">
          <w:rPr>
            <w:rStyle w:val="ab"/>
            <w:noProof/>
          </w:rPr>
          <w:t>1</w:t>
        </w:r>
        <w:r w:rsidR="00CE7C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CE7C84" w:rsidRPr="00817927">
          <w:rPr>
            <w:rStyle w:val="ab"/>
            <w:rFonts w:hint="eastAsia"/>
            <w:noProof/>
          </w:rPr>
          <w:t>背景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7C84" w:rsidRDefault="00C1114F">
      <w:pPr>
        <w:pStyle w:val="1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08114207" w:history="1">
        <w:r w:rsidR="00CE7C84" w:rsidRPr="00817927">
          <w:rPr>
            <w:rStyle w:val="ab"/>
            <w:noProof/>
          </w:rPr>
          <w:t>2</w:t>
        </w:r>
        <w:r w:rsidR="00CE7C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CE7C84" w:rsidRPr="00817927">
          <w:rPr>
            <w:rStyle w:val="ab"/>
            <w:rFonts w:hint="eastAsia"/>
            <w:noProof/>
          </w:rPr>
          <w:t>用户模型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7C84" w:rsidRDefault="00C1114F" w:rsidP="00CE7C84">
      <w:pPr>
        <w:pStyle w:val="21"/>
        <w:tabs>
          <w:tab w:val="left" w:pos="1680"/>
          <w:tab w:val="right" w:leader="dot" w:pos="943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308114208" w:history="1">
        <w:r w:rsidR="00CE7C84" w:rsidRPr="00817927">
          <w:rPr>
            <w:rStyle w:val="ab"/>
            <w:noProof/>
          </w:rPr>
          <w:t>2.1</w:t>
        </w:r>
        <w:r w:rsidR="00CE7C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7C84" w:rsidRPr="00817927">
          <w:rPr>
            <w:rStyle w:val="ab"/>
            <w:rFonts w:hint="eastAsia"/>
            <w:noProof/>
          </w:rPr>
          <w:t>业务模型分析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7C84" w:rsidRDefault="00C1114F" w:rsidP="00CE7C84">
      <w:pPr>
        <w:pStyle w:val="31"/>
        <w:tabs>
          <w:tab w:val="left" w:pos="2100"/>
          <w:tab w:val="right" w:leader="dot" w:pos="943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308114209" w:history="1">
        <w:r w:rsidR="00CE7C84" w:rsidRPr="00817927">
          <w:rPr>
            <w:rStyle w:val="ab"/>
            <w:noProof/>
          </w:rPr>
          <w:t>2.1.1</w:t>
        </w:r>
        <w:r w:rsidR="00CE7C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7C84" w:rsidRPr="00817927">
          <w:rPr>
            <w:rStyle w:val="ab"/>
            <w:rFonts w:hint="eastAsia"/>
            <w:noProof/>
          </w:rPr>
          <w:t>用户规模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7C84" w:rsidRDefault="00C1114F" w:rsidP="00CE7C84">
      <w:pPr>
        <w:pStyle w:val="31"/>
        <w:tabs>
          <w:tab w:val="left" w:pos="2100"/>
          <w:tab w:val="right" w:leader="dot" w:pos="943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308114210" w:history="1">
        <w:r w:rsidR="00CE7C84" w:rsidRPr="00817927">
          <w:rPr>
            <w:rStyle w:val="ab"/>
            <w:noProof/>
          </w:rPr>
          <w:t>2.1.2</w:t>
        </w:r>
        <w:r w:rsidR="00CE7C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7C84" w:rsidRPr="00817927">
          <w:rPr>
            <w:rStyle w:val="ab"/>
            <w:rFonts w:hint="eastAsia"/>
            <w:noProof/>
          </w:rPr>
          <w:t>用户流量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7C84" w:rsidRDefault="00C1114F">
      <w:pPr>
        <w:pStyle w:val="12"/>
        <w:tabs>
          <w:tab w:val="left" w:pos="1260"/>
          <w:tab w:val="right" w:leader="dot" w:pos="94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308114211" w:history="1">
        <w:r w:rsidR="00CE7C84" w:rsidRPr="00817927">
          <w:rPr>
            <w:rStyle w:val="ab"/>
            <w:noProof/>
          </w:rPr>
          <w:t>3</w:t>
        </w:r>
        <w:r w:rsidR="00CE7C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CE7C84" w:rsidRPr="00817927">
          <w:rPr>
            <w:rStyle w:val="ab"/>
            <w:rFonts w:hint="eastAsia"/>
            <w:noProof/>
          </w:rPr>
          <w:t>系统需求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C84" w:rsidRDefault="00C1114F" w:rsidP="00CE7C84">
      <w:pPr>
        <w:pStyle w:val="21"/>
        <w:tabs>
          <w:tab w:val="left" w:pos="1680"/>
          <w:tab w:val="right" w:leader="dot" w:pos="943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308114212" w:history="1">
        <w:r w:rsidR="00CE7C84" w:rsidRPr="00817927">
          <w:rPr>
            <w:rStyle w:val="ab"/>
            <w:noProof/>
          </w:rPr>
          <w:t>3.1</w:t>
        </w:r>
        <w:r w:rsidR="00CE7C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7C84" w:rsidRPr="00817927">
          <w:rPr>
            <w:rStyle w:val="ab"/>
            <w:rFonts w:hint="eastAsia"/>
            <w:noProof/>
          </w:rPr>
          <w:t>软件需求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C84" w:rsidRDefault="00C1114F" w:rsidP="00CE7C84">
      <w:pPr>
        <w:pStyle w:val="21"/>
        <w:tabs>
          <w:tab w:val="left" w:pos="1680"/>
          <w:tab w:val="right" w:leader="dot" w:pos="943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308114213" w:history="1">
        <w:r w:rsidR="00CE7C84" w:rsidRPr="00817927">
          <w:rPr>
            <w:rStyle w:val="ab"/>
            <w:noProof/>
          </w:rPr>
          <w:t>3.2</w:t>
        </w:r>
        <w:r w:rsidR="00CE7C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7C84" w:rsidRPr="00817927">
          <w:rPr>
            <w:rStyle w:val="ab"/>
            <w:rFonts w:hint="eastAsia"/>
            <w:noProof/>
          </w:rPr>
          <w:t>硬件需求</w:t>
        </w:r>
        <w:r w:rsidR="00CE7C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7C84">
          <w:rPr>
            <w:noProof/>
            <w:webHidden/>
          </w:rPr>
          <w:instrText xml:space="preserve"> PAGEREF _Toc308114213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041C" w:rsidRDefault="00C1114F" w:rsidP="0020041C">
      <w:pPr>
        <w:pStyle w:val="a6"/>
        <w:jc w:val="both"/>
      </w:pPr>
      <w:r>
        <w:fldChar w:fldCharType="end"/>
      </w:r>
    </w:p>
    <w:p w:rsidR="0020041C" w:rsidRDefault="0020041C" w:rsidP="0020041C">
      <w:pPr>
        <w:sectPr w:rsidR="0020041C" w:rsidSect="001C59D5">
          <w:headerReference w:type="default" r:id="rId8"/>
          <w:footerReference w:type="even" r:id="rId9"/>
          <w:footerReference w:type="default" r:id="rId10"/>
          <w:pgSz w:w="11906" w:h="16838" w:code="9"/>
          <w:pgMar w:top="1440" w:right="1230" w:bottom="1440" w:left="1230" w:header="851" w:footer="992" w:gutter="0"/>
          <w:pgNumType w:start="1"/>
          <w:cols w:space="425"/>
          <w:docGrid w:type="lines" w:linePitch="312"/>
        </w:sectPr>
      </w:pPr>
    </w:p>
    <w:p w:rsidR="0020041C" w:rsidRDefault="0020041C" w:rsidP="0020041C">
      <w:pPr>
        <w:pStyle w:val="1"/>
        <w:pageBreakBefore w:val="0"/>
        <w:spacing w:before="120" w:after="120"/>
      </w:pPr>
      <w:bookmarkStart w:id="4" w:name="_Ref172524064"/>
      <w:bookmarkStart w:id="5" w:name="_Ref172524068"/>
      <w:bookmarkStart w:id="6" w:name="_Ref172524071"/>
      <w:bookmarkStart w:id="7" w:name="_Ref172524074"/>
      <w:bookmarkStart w:id="8" w:name="_Ref172524077"/>
      <w:bookmarkStart w:id="9" w:name="_Ref172524082"/>
      <w:bookmarkStart w:id="10" w:name="_Ref172524086"/>
      <w:bookmarkStart w:id="11" w:name="_Toc308114206"/>
      <w:bookmarkStart w:id="12" w:name="_Toc66697404"/>
      <w:bookmarkStart w:id="13" w:name="_Toc66640936"/>
      <w:r>
        <w:rPr>
          <w:rFonts w:hint="eastAsia"/>
        </w:rPr>
        <w:lastRenderedPageBreak/>
        <w:t>背景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358B9" w:rsidRPr="009719DB" w:rsidRDefault="006358B9" w:rsidP="006A14AC">
      <w:pPr>
        <w:pStyle w:val="15"/>
        <w:spacing w:line="300" w:lineRule="auto"/>
        <w:ind w:firstLine="420"/>
        <w:rPr>
          <w:rFonts w:ascii="Verdana" w:hAnsi="Verdana"/>
        </w:rPr>
      </w:pPr>
      <w:r w:rsidRPr="009719DB">
        <w:rPr>
          <w:rFonts w:ascii="Verdana" w:hAnsi="Verdana"/>
        </w:rPr>
        <w:t>D-WebGame</w:t>
      </w:r>
      <w:r w:rsidRPr="00A30284">
        <w:rPr>
          <w:rFonts w:ascii="Verdana" w:hAnsi="Verdana"/>
        </w:rPr>
        <w:t>是一款基于</w:t>
      </w:r>
      <w:r w:rsidRPr="009719DB">
        <w:rPr>
          <w:rFonts w:ascii="Verdana" w:hAnsi="Verdana"/>
        </w:rPr>
        <w:t>Web</w:t>
      </w:r>
      <w:r w:rsidRPr="00A30284">
        <w:rPr>
          <w:rFonts w:ascii="Verdana" w:hAnsi="Verdana"/>
        </w:rPr>
        <w:t>浏览器，使用</w:t>
      </w:r>
      <w:r w:rsidRPr="009719DB">
        <w:rPr>
          <w:rFonts w:ascii="Verdana" w:hAnsi="Verdana"/>
        </w:rPr>
        <w:t>Flash</w:t>
      </w:r>
      <w:r w:rsidRPr="00A30284">
        <w:rPr>
          <w:rFonts w:ascii="Verdana" w:hAnsi="Verdana"/>
        </w:rPr>
        <w:t>技术开发的社交游戏。</w:t>
      </w:r>
    </w:p>
    <w:p w:rsidR="00DE1272" w:rsidRDefault="00DE1272" w:rsidP="00DE1272">
      <w:pPr>
        <w:pStyle w:val="15"/>
        <w:spacing w:line="300" w:lineRule="auto"/>
        <w:ind w:firstLine="420"/>
        <w:rPr>
          <w:rFonts w:ascii="Verdana" w:hAnsi="Verdana" w:hint="eastAsia"/>
        </w:rPr>
      </w:pPr>
      <w:r w:rsidRPr="00F5702D">
        <w:rPr>
          <w:rFonts w:ascii="Verdana" w:hAnsi="Verdana" w:hint="eastAsia"/>
        </w:rPr>
        <w:t>该游戏是经营养成类玩</w:t>
      </w:r>
      <w:r>
        <w:rPr>
          <w:rFonts w:ascii="Verdana" w:hAnsi="Verdana" w:hint="eastAsia"/>
        </w:rPr>
        <w:t>法，在游戏中玩家以庄园主人的身份进行种养殖活动，培育自己的独有</w:t>
      </w:r>
      <w:r w:rsidRPr="00F5702D">
        <w:rPr>
          <w:rFonts w:ascii="Verdana" w:hAnsi="Verdana" w:hint="eastAsia"/>
        </w:rPr>
        <w:t>宠物</w:t>
      </w:r>
      <w:r>
        <w:rPr>
          <w:rFonts w:ascii="Verdana" w:hAnsi="Verdana" w:hint="eastAsia"/>
        </w:rPr>
        <w:t>，并</w:t>
      </w:r>
      <w:r w:rsidRPr="00F5702D">
        <w:rPr>
          <w:rFonts w:ascii="Verdana" w:hAnsi="Verdana" w:hint="eastAsia"/>
        </w:rPr>
        <w:t>用宠物来进行冒险战斗，</w:t>
      </w:r>
      <w:r>
        <w:rPr>
          <w:rFonts w:ascii="Verdana" w:hAnsi="Verdana" w:hint="eastAsia"/>
        </w:rPr>
        <w:t>以及</w:t>
      </w:r>
      <w:r w:rsidRPr="00F5702D">
        <w:rPr>
          <w:rFonts w:ascii="Verdana" w:hAnsi="Verdana" w:hint="eastAsia"/>
        </w:rPr>
        <w:t>通过宠物来促进玩家和好友之间的互动。</w:t>
      </w:r>
    </w:p>
    <w:p w:rsidR="006358B9" w:rsidRPr="00A30284" w:rsidRDefault="006358B9" w:rsidP="006A14AC">
      <w:pPr>
        <w:pStyle w:val="15"/>
        <w:spacing w:line="300" w:lineRule="auto"/>
        <w:ind w:firstLine="420"/>
        <w:rPr>
          <w:rFonts w:ascii="Verdana" w:hAnsi="Verdana"/>
        </w:rPr>
      </w:pPr>
      <w:r w:rsidRPr="00A30284">
        <w:rPr>
          <w:rFonts w:ascii="Verdana" w:hAnsi="Verdana" w:hint="eastAsia"/>
        </w:rPr>
        <w:t>服务器架构参考了《</w:t>
      </w:r>
      <w:r w:rsidRPr="00A30284">
        <w:rPr>
          <w:rFonts w:ascii="Verdana" w:hAnsi="Verdana" w:hint="eastAsia"/>
        </w:rPr>
        <w:t>QQ</w:t>
      </w:r>
      <w:r w:rsidRPr="00A30284">
        <w:rPr>
          <w:rFonts w:ascii="Verdana" w:hAnsi="Verdana" w:hint="eastAsia"/>
        </w:rPr>
        <w:t>小白大作战》和《</w:t>
      </w:r>
      <w:r w:rsidRPr="00A30284">
        <w:rPr>
          <w:rFonts w:ascii="Verdana" w:hAnsi="Verdana" w:hint="eastAsia"/>
        </w:rPr>
        <w:t>QQ City</w:t>
      </w:r>
      <w:r w:rsidRPr="00A30284">
        <w:rPr>
          <w:rFonts w:ascii="Verdana" w:hAnsi="Verdana" w:hint="eastAsia"/>
        </w:rPr>
        <w:t>》的部分设计方案和成功经验，同时结合游戏的体验感与整个游戏世界的统一，做了一些优化与革新。</w:t>
      </w:r>
    </w:p>
    <w:p w:rsidR="0020041C" w:rsidRDefault="0020041C" w:rsidP="0020041C">
      <w:pPr>
        <w:pStyle w:val="1"/>
        <w:spacing w:before="120" w:after="120" w:line="240" w:lineRule="auto"/>
        <w:ind w:right="240"/>
        <w:jc w:val="left"/>
        <w:rPr>
          <w:bCs/>
        </w:rPr>
      </w:pPr>
      <w:bookmarkStart w:id="14" w:name="_Toc308114207"/>
      <w:r>
        <w:rPr>
          <w:rFonts w:hint="eastAsia"/>
          <w:bCs/>
        </w:rPr>
        <w:lastRenderedPageBreak/>
        <w:t>用户模型</w:t>
      </w:r>
      <w:bookmarkEnd w:id="14"/>
    </w:p>
    <w:p w:rsidR="0020041C" w:rsidRDefault="0020041C" w:rsidP="0020041C">
      <w:pPr>
        <w:pStyle w:val="2"/>
        <w:ind w:left="578" w:hanging="578"/>
      </w:pPr>
      <w:bookmarkStart w:id="15" w:name="_Toc308114208"/>
      <w:r>
        <w:rPr>
          <w:rFonts w:hint="eastAsia"/>
        </w:rPr>
        <w:t>业务模型分析</w:t>
      </w:r>
      <w:bookmarkEnd w:id="15"/>
    </w:p>
    <w:p w:rsidR="0020041C" w:rsidRDefault="0020041C" w:rsidP="0020041C">
      <w:pPr>
        <w:pStyle w:val="30"/>
      </w:pPr>
      <w:bookmarkStart w:id="16" w:name="_Toc308114209"/>
      <w:r>
        <w:rPr>
          <w:rFonts w:hint="eastAsia"/>
        </w:rPr>
        <w:t>用户规模</w:t>
      </w:r>
      <w:bookmarkEnd w:id="16"/>
    </w:p>
    <w:p w:rsidR="00D700F7" w:rsidRPr="00F04EBA" w:rsidRDefault="00D700F7" w:rsidP="00D700F7">
      <w:pPr>
        <w:spacing w:line="300" w:lineRule="auto"/>
        <w:rPr>
          <w:rFonts w:ascii="Verdana" w:hAnsi="Verdana"/>
          <w:sz w:val="21"/>
          <w:szCs w:val="21"/>
        </w:rPr>
      </w:pPr>
      <w:r w:rsidRPr="00F04EBA">
        <w:rPr>
          <w:rFonts w:ascii="Verdana"/>
          <w:sz w:val="21"/>
          <w:szCs w:val="21"/>
        </w:rPr>
        <w:t>项目</w:t>
      </w:r>
      <w:r w:rsidR="005476B5">
        <w:rPr>
          <w:rFonts w:ascii="Verdana" w:hint="eastAsia"/>
          <w:sz w:val="21"/>
          <w:szCs w:val="21"/>
        </w:rPr>
        <w:t>基本</w:t>
      </w:r>
      <w:r w:rsidRPr="00F04EBA">
        <w:rPr>
          <w:rFonts w:ascii="Verdana"/>
          <w:sz w:val="21"/>
          <w:szCs w:val="21"/>
        </w:rPr>
        <w:t>目标</w:t>
      </w:r>
      <w:r w:rsidR="000823CA">
        <w:rPr>
          <w:rFonts w:ascii="Verdana" w:hint="eastAsia"/>
          <w:sz w:val="21"/>
          <w:szCs w:val="21"/>
        </w:rPr>
        <w:t>如下</w:t>
      </w:r>
      <w:r w:rsidR="005476B5">
        <w:rPr>
          <w:rFonts w:ascii="Verdana" w:hint="eastAsia"/>
          <w:sz w:val="21"/>
          <w:szCs w:val="21"/>
        </w:rPr>
        <w:t>（详见商业计划书）</w:t>
      </w:r>
      <w:r w:rsidRPr="00F04EBA">
        <w:rPr>
          <w:rFonts w:ascii="Verdana"/>
          <w:sz w:val="21"/>
          <w:szCs w:val="21"/>
        </w:rPr>
        <w:t>：</w:t>
      </w:r>
    </w:p>
    <w:p w:rsidR="00D700F7" w:rsidRPr="00F04EBA" w:rsidRDefault="00D700F7" w:rsidP="00D700F7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（</w:t>
      </w:r>
      <w:r>
        <w:rPr>
          <w:rFonts w:ascii="Verdana" w:hint="eastAsia"/>
          <w:sz w:val="21"/>
          <w:szCs w:val="21"/>
        </w:rPr>
        <w:t>1</w:t>
      </w:r>
      <w:r>
        <w:rPr>
          <w:rFonts w:ascii="Verdana" w:hint="eastAsia"/>
          <w:sz w:val="21"/>
          <w:szCs w:val="21"/>
        </w:rPr>
        <w:t>）</w:t>
      </w:r>
      <w:r w:rsidRPr="00F04EBA">
        <w:rPr>
          <w:rFonts w:ascii="Verdana"/>
          <w:sz w:val="21"/>
          <w:szCs w:val="21"/>
        </w:rPr>
        <w:t>注册用户数约</w:t>
      </w:r>
      <w:r w:rsidRPr="00F04EBA">
        <w:rPr>
          <w:rFonts w:ascii="Verdana" w:hAnsi="Verdana"/>
          <w:sz w:val="21"/>
          <w:szCs w:val="21"/>
        </w:rPr>
        <w:t>1</w:t>
      </w:r>
      <w:r w:rsidRPr="00F04EBA">
        <w:rPr>
          <w:rFonts w:ascii="Verdana"/>
          <w:sz w:val="21"/>
          <w:szCs w:val="21"/>
        </w:rPr>
        <w:t>亿，</w:t>
      </w:r>
      <w:r w:rsidR="001A53E0" w:rsidRPr="00F04EBA">
        <w:rPr>
          <w:rFonts w:ascii="Verdana"/>
          <w:sz w:val="21"/>
          <w:szCs w:val="21"/>
        </w:rPr>
        <w:t>最高在线人数</w:t>
      </w:r>
      <w:r w:rsidR="001A53E0">
        <w:rPr>
          <w:rFonts w:ascii="Verdana" w:hint="eastAsia"/>
          <w:sz w:val="21"/>
          <w:szCs w:val="21"/>
        </w:rPr>
        <w:t>（</w:t>
      </w:r>
      <w:r w:rsidR="001A53E0">
        <w:rPr>
          <w:rFonts w:ascii="Verdana" w:hint="eastAsia"/>
          <w:sz w:val="21"/>
          <w:szCs w:val="21"/>
        </w:rPr>
        <w:t>PCU</w:t>
      </w:r>
      <w:r w:rsidR="001A53E0">
        <w:rPr>
          <w:rFonts w:ascii="Verdana" w:hint="eastAsia"/>
          <w:sz w:val="21"/>
          <w:szCs w:val="21"/>
        </w:rPr>
        <w:t>）为</w:t>
      </w:r>
      <w:r w:rsidR="001A53E0">
        <w:rPr>
          <w:rFonts w:ascii="Verdana" w:hAnsi="Verdana" w:hint="eastAsia"/>
          <w:sz w:val="21"/>
          <w:szCs w:val="21"/>
        </w:rPr>
        <w:t>3</w:t>
      </w:r>
      <w:r w:rsidR="001A53E0" w:rsidRPr="00F04EBA">
        <w:rPr>
          <w:rFonts w:ascii="Verdana" w:hAnsi="Verdana"/>
          <w:sz w:val="21"/>
          <w:szCs w:val="21"/>
        </w:rPr>
        <w:t>0w</w:t>
      </w:r>
      <w:r>
        <w:rPr>
          <w:rFonts w:ascii="Verdana" w:hAnsi="Verdana" w:hint="eastAsia"/>
          <w:sz w:val="21"/>
          <w:szCs w:val="21"/>
        </w:rPr>
        <w:t>；</w:t>
      </w:r>
    </w:p>
    <w:p w:rsidR="00D700F7" w:rsidRPr="00F04EBA" w:rsidRDefault="00D700F7" w:rsidP="00D700F7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（</w:t>
      </w:r>
      <w:r>
        <w:rPr>
          <w:rFonts w:ascii="Verdana" w:hint="eastAsia"/>
          <w:sz w:val="21"/>
          <w:szCs w:val="21"/>
        </w:rPr>
        <w:t>2</w:t>
      </w:r>
      <w:r>
        <w:rPr>
          <w:rFonts w:ascii="Verdana" w:hint="eastAsia"/>
          <w:sz w:val="21"/>
          <w:szCs w:val="21"/>
        </w:rPr>
        <w:t>）</w:t>
      </w:r>
      <w:r w:rsidR="000801BA">
        <w:rPr>
          <w:rFonts w:ascii="Verdana" w:hint="eastAsia"/>
          <w:sz w:val="21"/>
          <w:szCs w:val="21"/>
        </w:rPr>
        <w:t>单台游戏服务器所承载最高在线为</w:t>
      </w:r>
      <w:r w:rsidR="00B16345">
        <w:rPr>
          <w:rFonts w:ascii="Verdana" w:hint="eastAsia"/>
          <w:sz w:val="21"/>
          <w:szCs w:val="21"/>
        </w:rPr>
        <w:t>2</w:t>
      </w:r>
      <w:r w:rsidR="000801BA">
        <w:rPr>
          <w:rFonts w:ascii="Verdana" w:hint="eastAsia"/>
          <w:sz w:val="21"/>
          <w:szCs w:val="21"/>
        </w:rPr>
        <w:t>w</w:t>
      </w:r>
      <w:r w:rsidR="000801BA">
        <w:rPr>
          <w:rFonts w:ascii="Verdana" w:hint="eastAsia"/>
          <w:sz w:val="21"/>
          <w:szCs w:val="21"/>
        </w:rPr>
        <w:t>；</w:t>
      </w:r>
    </w:p>
    <w:p w:rsidR="0066294A" w:rsidRDefault="0066294A" w:rsidP="0066294A">
      <w:pPr>
        <w:pStyle w:val="30"/>
      </w:pPr>
      <w:bookmarkStart w:id="17" w:name="_Toc308114210"/>
      <w:bookmarkEnd w:id="12"/>
      <w:bookmarkEnd w:id="13"/>
      <w:r>
        <w:rPr>
          <w:rFonts w:hint="eastAsia"/>
        </w:rPr>
        <w:t>用户</w:t>
      </w:r>
      <w:r w:rsidRPr="00E26C96">
        <w:rPr>
          <w:rFonts w:hint="eastAsia"/>
        </w:rPr>
        <w:t>流量</w:t>
      </w:r>
      <w:bookmarkEnd w:id="17"/>
    </w:p>
    <w:p w:rsidR="00FD6CC1" w:rsidRPr="003E5421" w:rsidRDefault="00FD6CC1" w:rsidP="00FD6CC1">
      <w:pPr>
        <w:spacing w:line="300" w:lineRule="auto"/>
        <w:rPr>
          <w:rFonts w:ascii="Verdana" w:hAnsi="Verdana"/>
          <w:sz w:val="21"/>
          <w:szCs w:val="21"/>
        </w:rPr>
      </w:pPr>
      <w:r w:rsidRPr="003E5421">
        <w:rPr>
          <w:rFonts w:ascii="Verdana" w:hAnsi="Verdana"/>
          <w:sz w:val="21"/>
          <w:szCs w:val="21"/>
        </w:rPr>
        <w:t>基于</w:t>
      </w:r>
      <w:r w:rsidRPr="003E5421">
        <w:rPr>
          <w:rFonts w:ascii="Verdana" w:hAnsi="Verdana"/>
          <w:sz w:val="21"/>
          <w:szCs w:val="21"/>
        </w:rPr>
        <w:t>SNS Game</w:t>
      </w:r>
      <w:r w:rsidRPr="003E5421">
        <w:rPr>
          <w:rFonts w:ascii="Verdana" w:hAnsi="Verdana"/>
          <w:sz w:val="21"/>
          <w:szCs w:val="21"/>
        </w:rPr>
        <w:t>的特点，服务端的性能目前按照</w:t>
      </w:r>
      <w:r w:rsidRPr="003E5421">
        <w:rPr>
          <w:rFonts w:ascii="Verdana" w:hAnsi="Verdana"/>
          <w:sz w:val="21"/>
          <w:szCs w:val="21"/>
        </w:rPr>
        <w:t>MAU</w:t>
      </w:r>
      <w:r w:rsidRPr="003E5421">
        <w:rPr>
          <w:rFonts w:ascii="Verdana" w:hAnsi="Verdana"/>
          <w:sz w:val="21"/>
          <w:szCs w:val="21"/>
        </w:rPr>
        <w:t>（每月活跃用户）的指标进行计算，</w:t>
      </w:r>
      <w:r w:rsidRPr="003E5421">
        <w:rPr>
          <w:rFonts w:ascii="Verdana" w:hAnsi="Verdana"/>
          <w:sz w:val="21"/>
          <w:szCs w:val="21"/>
        </w:rPr>
        <w:t>MAU</w:t>
      </w:r>
      <w:r w:rsidRPr="003E5421">
        <w:rPr>
          <w:rFonts w:ascii="Verdana" w:hAnsi="Verdana"/>
          <w:sz w:val="21"/>
          <w:szCs w:val="21"/>
        </w:rPr>
        <w:t>如果增大，服务器数量按照系数计算即可</w:t>
      </w:r>
      <w:r w:rsidR="00A264CE" w:rsidRPr="003E5421">
        <w:rPr>
          <w:rFonts w:ascii="Verdana" w:hAnsi="Verdana"/>
          <w:sz w:val="21"/>
          <w:szCs w:val="21"/>
        </w:rPr>
        <w:t>。而根据历史数据，我们从</w:t>
      </w:r>
      <w:r w:rsidR="00A264CE" w:rsidRPr="003E5421">
        <w:rPr>
          <w:rFonts w:ascii="Verdana" w:hAnsi="Verdana"/>
          <w:sz w:val="21"/>
          <w:szCs w:val="21"/>
        </w:rPr>
        <w:t>CafeLife</w:t>
      </w:r>
      <w:r w:rsidR="00A264CE" w:rsidRPr="003E5421">
        <w:rPr>
          <w:rFonts w:ascii="Verdana" w:hAnsi="Verdana"/>
          <w:sz w:val="21"/>
          <w:szCs w:val="21"/>
        </w:rPr>
        <w:t>、</w:t>
      </w:r>
      <w:r w:rsidR="00A264CE" w:rsidRPr="003E5421">
        <w:rPr>
          <w:rFonts w:ascii="Verdana" w:hAnsi="Verdana"/>
          <w:sz w:val="21"/>
          <w:szCs w:val="21"/>
        </w:rPr>
        <w:t>RanchLife</w:t>
      </w:r>
      <w:r w:rsidR="00A264CE" w:rsidRPr="003E5421">
        <w:rPr>
          <w:rFonts w:ascii="Verdana" w:hAnsi="Verdana"/>
          <w:sz w:val="21"/>
          <w:szCs w:val="21"/>
        </w:rPr>
        <w:t>的后台数据，得到的转换是：</w:t>
      </w:r>
      <w:r w:rsidR="00A264CE" w:rsidRPr="003E5421">
        <w:rPr>
          <w:rFonts w:ascii="Verdana" w:hAnsi="Verdana"/>
          <w:sz w:val="21"/>
          <w:szCs w:val="21"/>
        </w:rPr>
        <w:t xml:space="preserve"> 30w PCU ≈ 3750w MAU</w:t>
      </w:r>
      <w:r w:rsidR="00A264CE" w:rsidRPr="003E5421">
        <w:rPr>
          <w:rFonts w:ascii="Verdana" w:hAnsi="Verdana"/>
          <w:sz w:val="21"/>
          <w:szCs w:val="21"/>
        </w:rPr>
        <w:t>，这样</w:t>
      </w:r>
      <w:r w:rsidR="00A264CE" w:rsidRPr="003E5421">
        <w:rPr>
          <w:rFonts w:ascii="Verdana" w:hAnsi="Verdana"/>
          <w:sz w:val="21"/>
          <w:szCs w:val="21"/>
        </w:rPr>
        <w:t>DAU</w:t>
      </w:r>
      <w:r w:rsidR="00EF4808" w:rsidRPr="003E5421">
        <w:rPr>
          <w:rFonts w:ascii="Verdana" w:hAnsi="Verdana"/>
          <w:sz w:val="21"/>
          <w:szCs w:val="21"/>
        </w:rPr>
        <w:t>平均</w:t>
      </w:r>
      <w:r w:rsidR="00A264CE" w:rsidRPr="003E5421">
        <w:rPr>
          <w:rFonts w:ascii="Verdana" w:hAnsi="Verdana"/>
          <w:sz w:val="21"/>
          <w:szCs w:val="21"/>
        </w:rPr>
        <w:t>为</w:t>
      </w:r>
      <w:r w:rsidR="00EF4808" w:rsidRPr="003E5421">
        <w:rPr>
          <w:rFonts w:ascii="Verdana" w:hAnsi="Verdana"/>
          <w:sz w:val="21"/>
          <w:szCs w:val="21"/>
        </w:rPr>
        <w:t>125w</w:t>
      </w:r>
      <w:r w:rsidR="00EF4808" w:rsidRPr="003E5421">
        <w:rPr>
          <w:rFonts w:ascii="Verdana" w:hAnsi="Verdana"/>
          <w:sz w:val="21"/>
          <w:szCs w:val="21"/>
        </w:rPr>
        <w:t>。</w:t>
      </w:r>
      <w:r w:rsidR="003E5421" w:rsidRPr="003E5421">
        <w:rPr>
          <w:rFonts w:ascii="Verdana" w:hAnsi="Verdana"/>
          <w:sz w:val="21"/>
          <w:szCs w:val="21"/>
        </w:rPr>
        <w:t>并且我们</w:t>
      </w:r>
      <w:r w:rsidR="003E5421" w:rsidRPr="003E5421">
        <w:rPr>
          <w:rFonts w:ascii="Verdana"/>
          <w:sz w:val="21"/>
        </w:rPr>
        <w:t>假定</w:t>
      </w:r>
      <w:r w:rsidR="003E5421" w:rsidRPr="003E5421">
        <w:rPr>
          <w:rFonts w:ascii="Verdana" w:hAnsi="Verdana"/>
          <w:sz w:val="21"/>
        </w:rPr>
        <w:t>70%</w:t>
      </w:r>
      <w:r w:rsidR="003E5421" w:rsidRPr="003E5421">
        <w:rPr>
          <w:rFonts w:ascii="Verdana"/>
          <w:sz w:val="21"/>
        </w:rPr>
        <w:t>的玩家集中在高峰期的</w:t>
      </w:r>
      <w:r w:rsidR="003E5421" w:rsidRPr="003E5421">
        <w:rPr>
          <w:rFonts w:ascii="Verdana" w:hAnsi="Verdana"/>
          <w:sz w:val="21"/>
        </w:rPr>
        <w:t>6</w:t>
      </w:r>
      <w:r w:rsidR="003E5421" w:rsidRPr="003E5421">
        <w:rPr>
          <w:rFonts w:ascii="Verdana"/>
          <w:sz w:val="21"/>
        </w:rPr>
        <w:t>个小时登录游戏</w:t>
      </w:r>
      <w:r w:rsidR="003E5421">
        <w:rPr>
          <w:rFonts w:ascii="Verdana" w:hint="eastAsia"/>
          <w:sz w:val="21"/>
        </w:rPr>
        <w:t>，这样估算出系统整体的流量数据：</w:t>
      </w:r>
    </w:p>
    <w:p w:rsidR="00AD289C" w:rsidRDefault="00AD289C" w:rsidP="00AD289C">
      <w:pPr>
        <w:pStyle w:val="4"/>
        <w:numPr>
          <w:ilvl w:val="3"/>
          <w:numId w:val="47"/>
        </w:numPr>
        <w:tabs>
          <w:tab w:val="left" w:pos="864"/>
        </w:tabs>
        <w:ind w:left="864" w:hanging="864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</w:t>
      </w:r>
    </w:p>
    <w:p w:rsidR="00F356E2" w:rsidRPr="00F356E2" w:rsidRDefault="00A3183F" w:rsidP="00A3183F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F356E2">
        <w:rPr>
          <w:rFonts w:ascii="Verdana" w:eastAsiaTheme="majorEastAsia" w:hAnsiTheme="majorEastAsia"/>
          <w:sz w:val="21"/>
          <w:szCs w:val="21"/>
        </w:rPr>
        <w:t>在</w:t>
      </w:r>
      <w:r w:rsidRPr="00F356E2">
        <w:rPr>
          <w:rFonts w:ascii="Verdana" w:eastAsiaTheme="majorEastAsia" w:hAnsi="Verdana"/>
          <w:sz w:val="21"/>
          <w:szCs w:val="21"/>
        </w:rPr>
        <w:t>6</w:t>
      </w:r>
      <w:r w:rsidRPr="00F356E2">
        <w:rPr>
          <w:rFonts w:ascii="Verdana" w:eastAsiaTheme="majorEastAsia" w:hAnsiTheme="majorEastAsia"/>
          <w:sz w:val="21"/>
          <w:szCs w:val="21"/>
        </w:rPr>
        <w:t>个小时的高峰期，平均每个用户登录</w:t>
      </w:r>
      <w:r w:rsidR="00037835">
        <w:rPr>
          <w:rFonts w:ascii="Verdana" w:eastAsiaTheme="majorEastAsia" w:hAnsi="Verdana" w:hint="eastAsia"/>
          <w:sz w:val="21"/>
          <w:szCs w:val="21"/>
        </w:rPr>
        <w:t>18</w:t>
      </w:r>
      <w:r w:rsidRPr="00F356E2">
        <w:rPr>
          <w:rFonts w:ascii="Verdana" w:eastAsiaTheme="majorEastAsia" w:hAnsiTheme="majorEastAsia"/>
          <w:sz w:val="21"/>
          <w:szCs w:val="21"/>
        </w:rPr>
        <w:t>次。</w:t>
      </w:r>
      <w:r w:rsidR="002D2828">
        <w:rPr>
          <w:rFonts w:ascii="Verdana" w:eastAsiaTheme="majorEastAsia" w:hAnsiTheme="majorEastAsia" w:hint="eastAsia"/>
          <w:sz w:val="21"/>
          <w:szCs w:val="21"/>
        </w:rPr>
        <w:t>其中</w:t>
      </w:r>
      <w:r w:rsidRPr="00F356E2">
        <w:rPr>
          <w:rFonts w:ascii="Verdana" w:eastAsiaTheme="majorEastAsia" w:hAnsiTheme="majorEastAsia"/>
          <w:sz w:val="21"/>
          <w:szCs w:val="21"/>
        </w:rPr>
        <w:t>上行包平均</w:t>
      </w:r>
      <w:r w:rsidR="00037835">
        <w:rPr>
          <w:rFonts w:ascii="Verdana" w:eastAsiaTheme="majorEastAsia" w:hAnsi="Verdana" w:hint="eastAsia"/>
          <w:sz w:val="21"/>
          <w:szCs w:val="21"/>
        </w:rPr>
        <w:t>5</w:t>
      </w:r>
      <w:r w:rsidRPr="00F356E2">
        <w:rPr>
          <w:rFonts w:ascii="Verdana" w:eastAsiaTheme="majorEastAsia" w:hAnsi="Verdana"/>
          <w:sz w:val="21"/>
          <w:szCs w:val="21"/>
        </w:rPr>
        <w:t>0</w:t>
      </w:r>
      <w:r w:rsidRPr="00F356E2">
        <w:rPr>
          <w:rFonts w:ascii="Verdana" w:eastAsiaTheme="majorEastAsia" w:hAnsiTheme="majorEastAsia"/>
          <w:sz w:val="21"/>
          <w:szCs w:val="21"/>
        </w:rPr>
        <w:t>个字节，下行平均</w:t>
      </w:r>
      <w:r w:rsidR="008C3699">
        <w:rPr>
          <w:rFonts w:ascii="Verdana" w:eastAsiaTheme="majorEastAsia" w:hAnsi="Verdana" w:hint="eastAsia"/>
          <w:sz w:val="21"/>
          <w:szCs w:val="21"/>
        </w:rPr>
        <w:t>10</w:t>
      </w:r>
      <w:r w:rsidRPr="00F356E2">
        <w:rPr>
          <w:rFonts w:ascii="Verdana" w:eastAsiaTheme="majorEastAsia" w:hAnsi="Verdana"/>
          <w:sz w:val="21"/>
          <w:szCs w:val="21"/>
        </w:rPr>
        <w:t>k</w:t>
      </w:r>
      <w:r w:rsidRPr="00F356E2">
        <w:rPr>
          <w:rFonts w:ascii="Verdana" w:eastAsiaTheme="majorEastAsia" w:hAnsiTheme="majorEastAsia"/>
          <w:sz w:val="21"/>
          <w:szCs w:val="21"/>
        </w:rPr>
        <w:t>个字节。</w:t>
      </w:r>
    </w:p>
    <w:p w:rsidR="00F356E2" w:rsidRDefault="00F356E2" w:rsidP="00A3183F">
      <w:pPr>
        <w:spacing w:line="300" w:lineRule="auto"/>
        <w:rPr>
          <w:rFonts w:ascii="Verdana" w:eastAsiaTheme="majorEastAsia" w:hAnsiTheme="majorEastAsia"/>
          <w:sz w:val="21"/>
          <w:szCs w:val="21"/>
        </w:rPr>
      </w:pPr>
      <w:r w:rsidRPr="00F356E2">
        <w:rPr>
          <w:rFonts w:ascii="Verdana" w:eastAsiaTheme="majorEastAsia" w:hAnsiTheme="majorEastAsia"/>
          <w:sz w:val="21"/>
          <w:szCs w:val="21"/>
        </w:rPr>
        <w:t>（</w:t>
      </w:r>
      <w:r w:rsidRPr="00F356E2">
        <w:rPr>
          <w:rFonts w:ascii="Verdana" w:eastAsiaTheme="majorEastAsia" w:hAnsi="Verdana"/>
          <w:sz w:val="21"/>
          <w:szCs w:val="21"/>
        </w:rPr>
        <w:t>1</w:t>
      </w:r>
      <w:r w:rsidRPr="00F356E2">
        <w:rPr>
          <w:rFonts w:ascii="Verdana" w:eastAsiaTheme="majorEastAsia" w:hAnsiTheme="majorEastAsia"/>
          <w:sz w:val="21"/>
          <w:szCs w:val="21"/>
        </w:rPr>
        <w:t>）</w:t>
      </w:r>
      <w:r w:rsidR="00A3183F" w:rsidRPr="00F356E2">
        <w:rPr>
          <w:rFonts w:ascii="Verdana" w:eastAsiaTheme="majorEastAsia" w:hAnsiTheme="majorEastAsia"/>
          <w:sz w:val="21"/>
          <w:szCs w:val="21"/>
        </w:rPr>
        <w:t>上行流量：</w:t>
      </w:r>
      <w:r w:rsidR="00A3183F" w:rsidRPr="00F356E2">
        <w:rPr>
          <w:rFonts w:ascii="Verdana" w:eastAsiaTheme="majorEastAsia" w:hAnsi="Verdana"/>
          <w:sz w:val="21"/>
          <w:szCs w:val="21"/>
        </w:rPr>
        <w:t>(</w:t>
      </w:r>
      <w:r w:rsidR="005600A3">
        <w:rPr>
          <w:rFonts w:ascii="Verdana" w:eastAsiaTheme="majorEastAsia" w:hAnsi="Verdana" w:hint="eastAsia"/>
          <w:sz w:val="21"/>
          <w:szCs w:val="21"/>
        </w:rPr>
        <w:t>1</w:t>
      </w:r>
      <w:r w:rsidR="00A96939">
        <w:rPr>
          <w:rFonts w:ascii="Verdana" w:eastAsiaTheme="majorEastAsia" w:hAnsi="Verdana" w:hint="eastAsia"/>
          <w:sz w:val="21"/>
          <w:szCs w:val="21"/>
        </w:rPr>
        <w:t>.</w:t>
      </w:r>
      <w:r w:rsidR="005600A3">
        <w:rPr>
          <w:rFonts w:ascii="Verdana" w:eastAsiaTheme="majorEastAsia" w:hAnsi="Verdana" w:hint="eastAsia"/>
          <w:sz w:val="21"/>
          <w:szCs w:val="21"/>
        </w:rPr>
        <w:t>25</w:t>
      </w:r>
      <w:r w:rsidR="00A96939">
        <w:rPr>
          <w:rFonts w:ascii="Verdana" w:eastAsiaTheme="majorEastAsia" w:hAnsi="Verdana" w:hint="eastAsia"/>
          <w:sz w:val="21"/>
          <w:szCs w:val="21"/>
        </w:rPr>
        <w:t>M</w:t>
      </w:r>
      <w:r w:rsidR="00A3183F" w:rsidRPr="00F356E2">
        <w:rPr>
          <w:rFonts w:ascii="Verdana" w:eastAsiaTheme="majorEastAsia" w:hAnsi="Verdana"/>
          <w:sz w:val="21"/>
          <w:szCs w:val="21"/>
        </w:rPr>
        <w:t>*70%*</w:t>
      </w:r>
      <w:r w:rsidR="000E7C90">
        <w:rPr>
          <w:rFonts w:ascii="Verdana" w:eastAsiaTheme="majorEastAsia" w:hAnsi="Verdana" w:hint="eastAsia"/>
          <w:sz w:val="21"/>
          <w:szCs w:val="21"/>
        </w:rPr>
        <w:t>18</w:t>
      </w:r>
      <w:r w:rsidR="00A3183F" w:rsidRPr="00F356E2">
        <w:rPr>
          <w:rFonts w:ascii="Verdana" w:eastAsiaTheme="majorEastAsia" w:hAnsi="Verdana"/>
          <w:sz w:val="21"/>
          <w:szCs w:val="21"/>
        </w:rPr>
        <w:t>)*</w:t>
      </w:r>
      <w:r w:rsidR="000E7C90">
        <w:rPr>
          <w:rFonts w:ascii="Verdana" w:eastAsiaTheme="majorEastAsia" w:hAnsi="Verdana" w:hint="eastAsia"/>
          <w:sz w:val="21"/>
          <w:szCs w:val="21"/>
        </w:rPr>
        <w:t>5</w:t>
      </w:r>
      <w:r w:rsidR="00A3183F" w:rsidRPr="00F356E2">
        <w:rPr>
          <w:rFonts w:ascii="Verdana" w:eastAsiaTheme="majorEastAsia" w:hAnsi="Verdana"/>
          <w:sz w:val="21"/>
          <w:szCs w:val="21"/>
        </w:rPr>
        <w:t>0*8/(6*3600)=</w:t>
      </w:r>
      <w:r w:rsidR="009B19C9">
        <w:rPr>
          <w:rFonts w:ascii="Verdana" w:eastAsiaTheme="majorEastAsia" w:hAnsi="Verdana" w:hint="eastAsia"/>
          <w:sz w:val="21"/>
          <w:szCs w:val="21"/>
        </w:rPr>
        <w:t>2</w:t>
      </w:r>
      <w:r w:rsidR="00325AC5">
        <w:rPr>
          <w:rFonts w:ascii="Verdana" w:eastAsiaTheme="majorEastAsia" w:hAnsi="Verdana" w:hint="eastAsia"/>
          <w:sz w:val="21"/>
          <w:szCs w:val="21"/>
        </w:rPr>
        <w:t>8</w:t>
      </w:r>
      <w:r w:rsidR="00D13BE1">
        <w:rPr>
          <w:rFonts w:ascii="Verdana" w:eastAsiaTheme="majorEastAsia" w:hAnsi="Verdana" w:hint="eastAsia"/>
          <w:sz w:val="21"/>
          <w:szCs w:val="21"/>
        </w:rPr>
        <w:t>5</w:t>
      </w:r>
      <w:r w:rsidR="00FA58D8">
        <w:rPr>
          <w:rFonts w:ascii="Verdana" w:eastAsiaTheme="majorEastAsia" w:hAnsi="Verdana" w:hint="eastAsia"/>
          <w:sz w:val="21"/>
          <w:szCs w:val="21"/>
        </w:rPr>
        <w:t xml:space="preserve"> </w:t>
      </w:r>
      <w:r w:rsidR="009B19C9">
        <w:rPr>
          <w:rFonts w:ascii="Verdana" w:eastAsiaTheme="majorEastAsia" w:hAnsi="Verdana" w:hint="eastAsia"/>
          <w:sz w:val="21"/>
          <w:szCs w:val="21"/>
        </w:rPr>
        <w:t>K</w:t>
      </w:r>
      <w:r w:rsidR="00A3183F" w:rsidRPr="00F356E2">
        <w:rPr>
          <w:rFonts w:ascii="Verdana" w:eastAsiaTheme="majorEastAsia" w:hAnsi="Verdana"/>
          <w:sz w:val="21"/>
          <w:szCs w:val="21"/>
        </w:rPr>
        <w:t>bps</w:t>
      </w:r>
      <w:r w:rsidR="00A3183F" w:rsidRPr="00F356E2">
        <w:rPr>
          <w:rFonts w:ascii="Verdana" w:eastAsiaTheme="majorEastAsia" w:hAnsiTheme="majorEastAsia"/>
          <w:sz w:val="21"/>
          <w:szCs w:val="21"/>
        </w:rPr>
        <w:t>；</w:t>
      </w:r>
    </w:p>
    <w:p w:rsidR="00AD289C" w:rsidRPr="00F356E2" w:rsidRDefault="00F356E2" w:rsidP="00A3183F">
      <w:pPr>
        <w:spacing w:line="300" w:lineRule="auto"/>
        <w:rPr>
          <w:rFonts w:ascii="Verdana" w:eastAsiaTheme="majorEastAsia" w:hAnsi="Verdana"/>
          <w:sz w:val="21"/>
          <w:szCs w:val="21"/>
        </w:rPr>
      </w:pPr>
      <w:r>
        <w:rPr>
          <w:rFonts w:ascii="Verdana" w:eastAsiaTheme="majorEastAsia" w:hAnsiTheme="majorEastAsia" w:hint="eastAsia"/>
          <w:sz w:val="21"/>
          <w:szCs w:val="21"/>
        </w:rPr>
        <w:t>（</w:t>
      </w:r>
      <w:r>
        <w:rPr>
          <w:rFonts w:ascii="Verdana" w:eastAsiaTheme="majorEastAsia" w:hAnsiTheme="majorEastAsia" w:hint="eastAsia"/>
          <w:sz w:val="21"/>
          <w:szCs w:val="21"/>
        </w:rPr>
        <w:t>2</w:t>
      </w:r>
      <w:r>
        <w:rPr>
          <w:rFonts w:ascii="Verdana" w:eastAsiaTheme="majorEastAsia" w:hAnsiTheme="majorEastAsia" w:hint="eastAsia"/>
          <w:sz w:val="21"/>
          <w:szCs w:val="21"/>
        </w:rPr>
        <w:t>）</w:t>
      </w:r>
      <w:r w:rsidR="00A3183F" w:rsidRPr="00F356E2">
        <w:rPr>
          <w:rFonts w:ascii="Verdana" w:eastAsiaTheme="majorEastAsia" w:hAnsiTheme="majorEastAsia"/>
          <w:sz w:val="21"/>
          <w:szCs w:val="21"/>
        </w:rPr>
        <w:t>下行流量：</w:t>
      </w:r>
      <w:r w:rsidR="00A3183F" w:rsidRPr="00F356E2">
        <w:rPr>
          <w:rFonts w:ascii="Verdana" w:eastAsiaTheme="majorEastAsia" w:hAnsi="Verdana"/>
          <w:sz w:val="21"/>
          <w:szCs w:val="21"/>
        </w:rPr>
        <w:t>(</w:t>
      </w:r>
      <w:r w:rsidR="009B19C9">
        <w:rPr>
          <w:rFonts w:ascii="Verdana" w:eastAsiaTheme="majorEastAsia" w:hAnsi="Verdana" w:hint="eastAsia"/>
          <w:sz w:val="21"/>
          <w:szCs w:val="21"/>
        </w:rPr>
        <w:t>1</w:t>
      </w:r>
      <w:r w:rsidR="000E1CEF">
        <w:rPr>
          <w:rFonts w:ascii="Verdana" w:eastAsiaTheme="majorEastAsia" w:hAnsi="Verdana" w:hint="eastAsia"/>
          <w:sz w:val="21"/>
          <w:szCs w:val="21"/>
        </w:rPr>
        <w:t>.</w:t>
      </w:r>
      <w:r w:rsidR="009B19C9">
        <w:rPr>
          <w:rFonts w:ascii="Verdana" w:eastAsiaTheme="majorEastAsia" w:hAnsi="Verdana" w:hint="eastAsia"/>
          <w:sz w:val="21"/>
          <w:szCs w:val="21"/>
        </w:rPr>
        <w:t>25</w:t>
      </w:r>
      <w:r w:rsidR="000E1CEF">
        <w:rPr>
          <w:rFonts w:ascii="Verdana" w:eastAsiaTheme="majorEastAsia" w:hAnsi="Verdana" w:hint="eastAsia"/>
          <w:sz w:val="21"/>
          <w:szCs w:val="21"/>
        </w:rPr>
        <w:t>M</w:t>
      </w:r>
      <w:r w:rsidR="00A3183F" w:rsidRPr="00F356E2">
        <w:rPr>
          <w:rFonts w:ascii="Verdana" w:eastAsiaTheme="majorEastAsia" w:hAnsi="Verdana"/>
          <w:sz w:val="21"/>
          <w:szCs w:val="21"/>
        </w:rPr>
        <w:t>*70%*</w:t>
      </w:r>
      <w:r w:rsidR="000E7C90">
        <w:rPr>
          <w:rFonts w:ascii="Verdana" w:eastAsiaTheme="majorEastAsia" w:hAnsi="Verdana" w:hint="eastAsia"/>
          <w:sz w:val="21"/>
          <w:szCs w:val="21"/>
        </w:rPr>
        <w:t>18</w:t>
      </w:r>
      <w:r w:rsidR="00A3183F" w:rsidRPr="00F356E2">
        <w:rPr>
          <w:rFonts w:ascii="Verdana" w:eastAsiaTheme="majorEastAsia" w:hAnsi="Verdana"/>
          <w:sz w:val="21"/>
          <w:szCs w:val="21"/>
        </w:rPr>
        <w:t>)*</w:t>
      </w:r>
      <w:r w:rsidR="008C3699">
        <w:rPr>
          <w:rFonts w:ascii="Verdana" w:eastAsiaTheme="majorEastAsia" w:hAnsi="Verdana" w:hint="eastAsia"/>
          <w:sz w:val="21"/>
          <w:szCs w:val="21"/>
        </w:rPr>
        <w:t>10</w:t>
      </w:r>
      <w:r w:rsidR="003C631F">
        <w:rPr>
          <w:rFonts w:ascii="Verdana" w:eastAsiaTheme="majorEastAsia" w:hAnsi="Verdana" w:hint="eastAsia"/>
          <w:sz w:val="21"/>
          <w:szCs w:val="21"/>
        </w:rPr>
        <w:t>K</w:t>
      </w:r>
      <w:r w:rsidR="00A3183F" w:rsidRPr="00F356E2">
        <w:rPr>
          <w:rFonts w:ascii="Verdana" w:eastAsiaTheme="majorEastAsia" w:hAnsi="Verdana"/>
          <w:sz w:val="21"/>
          <w:szCs w:val="21"/>
        </w:rPr>
        <w:t>*8/(6*3600)=</w:t>
      </w:r>
      <w:r w:rsidR="008F50DD">
        <w:rPr>
          <w:rFonts w:ascii="Verdana" w:eastAsiaTheme="majorEastAsia" w:hAnsi="Verdana" w:hint="eastAsia"/>
          <w:sz w:val="21"/>
          <w:szCs w:val="21"/>
        </w:rPr>
        <w:t>5</w:t>
      </w:r>
      <w:r w:rsidR="00D13BE1">
        <w:rPr>
          <w:rFonts w:ascii="Verdana" w:eastAsiaTheme="majorEastAsia" w:hAnsi="Verdana" w:hint="eastAsia"/>
          <w:sz w:val="21"/>
          <w:szCs w:val="21"/>
        </w:rPr>
        <w:t>7</w:t>
      </w:r>
      <w:r w:rsidR="000E1CEF">
        <w:rPr>
          <w:rFonts w:ascii="Verdana" w:eastAsiaTheme="majorEastAsia" w:hAnsi="Verdana" w:hint="eastAsia"/>
          <w:sz w:val="21"/>
          <w:szCs w:val="21"/>
        </w:rPr>
        <w:t xml:space="preserve"> </w:t>
      </w:r>
      <w:r w:rsidR="00A3183F" w:rsidRPr="00F356E2">
        <w:rPr>
          <w:rFonts w:ascii="Verdana" w:eastAsiaTheme="majorEastAsia" w:hAnsi="Verdana"/>
          <w:sz w:val="21"/>
          <w:szCs w:val="21"/>
        </w:rPr>
        <w:t>Mbps</w:t>
      </w:r>
    </w:p>
    <w:p w:rsidR="00AD289C" w:rsidRPr="00FB62DC" w:rsidRDefault="00AD289C" w:rsidP="00AD289C">
      <w:pPr>
        <w:pStyle w:val="4"/>
        <w:numPr>
          <w:ilvl w:val="3"/>
          <w:numId w:val="47"/>
        </w:numPr>
        <w:tabs>
          <w:tab w:val="left" w:pos="864"/>
        </w:tabs>
        <w:ind w:left="864" w:hanging="864"/>
        <w:rPr>
          <w:sz w:val="24"/>
          <w:szCs w:val="24"/>
        </w:rPr>
      </w:pPr>
      <w:r>
        <w:rPr>
          <w:rFonts w:hint="eastAsia"/>
          <w:sz w:val="24"/>
          <w:szCs w:val="24"/>
        </w:rPr>
        <w:t>访问好友</w:t>
      </w:r>
    </w:p>
    <w:p w:rsidR="00C06E66" w:rsidRPr="00037835" w:rsidRDefault="00F253FE" w:rsidP="00F253FE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037835">
        <w:rPr>
          <w:rFonts w:ascii="Verdana" w:eastAsiaTheme="majorEastAsia" w:hAnsi="Verdana"/>
          <w:sz w:val="21"/>
          <w:szCs w:val="21"/>
        </w:rPr>
        <w:t>在</w:t>
      </w:r>
      <w:r w:rsidRPr="00037835">
        <w:rPr>
          <w:rFonts w:ascii="Verdana" w:eastAsiaTheme="majorEastAsia" w:hAnsi="Verdana"/>
          <w:sz w:val="21"/>
          <w:szCs w:val="21"/>
        </w:rPr>
        <w:t>6</w:t>
      </w:r>
      <w:r w:rsidRPr="00037835">
        <w:rPr>
          <w:rFonts w:ascii="Verdana" w:eastAsiaTheme="majorEastAsia" w:hAnsi="Verdana"/>
          <w:sz w:val="21"/>
          <w:szCs w:val="21"/>
        </w:rPr>
        <w:t>个小时的高峰期，平均每个用户访问好友</w:t>
      </w:r>
      <w:r w:rsidR="00FD50F9">
        <w:rPr>
          <w:rFonts w:ascii="Verdana" w:eastAsiaTheme="majorEastAsia" w:hAnsi="Verdana" w:hint="eastAsia"/>
          <w:sz w:val="21"/>
          <w:szCs w:val="21"/>
        </w:rPr>
        <w:t>30</w:t>
      </w:r>
      <w:r w:rsidRPr="00037835">
        <w:rPr>
          <w:rFonts w:ascii="Verdana" w:eastAsiaTheme="majorEastAsia" w:hAnsi="Verdana"/>
          <w:sz w:val="21"/>
          <w:szCs w:val="21"/>
        </w:rPr>
        <w:t>次（之前</w:t>
      </w:r>
      <w:r w:rsidRPr="00037835">
        <w:rPr>
          <w:rFonts w:ascii="Verdana" w:eastAsiaTheme="majorEastAsia" w:hAnsi="Verdana"/>
          <w:sz w:val="21"/>
          <w:szCs w:val="21"/>
        </w:rPr>
        <w:t>cafelife</w:t>
      </w:r>
      <w:r w:rsidRPr="00037835">
        <w:rPr>
          <w:rFonts w:ascii="Verdana" w:eastAsiaTheme="majorEastAsia" w:hAnsi="Verdana"/>
          <w:sz w:val="21"/>
          <w:szCs w:val="21"/>
        </w:rPr>
        <w:t>的统计是每个玩家平均拥有</w:t>
      </w:r>
      <w:r w:rsidRPr="00037835">
        <w:rPr>
          <w:rFonts w:ascii="Verdana" w:eastAsiaTheme="majorEastAsia" w:hAnsi="Verdana"/>
          <w:sz w:val="21"/>
          <w:szCs w:val="21"/>
        </w:rPr>
        <w:t>10</w:t>
      </w:r>
      <w:r w:rsidRPr="00037835">
        <w:rPr>
          <w:rFonts w:ascii="Verdana" w:eastAsiaTheme="majorEastAsia" w:hAnsi="Verdana"/>
          <w:sz w:val="21"/>
          <w:szCs w:val="21"/>
        </w:rPr>
        <w:t>个好友，具有参考价值），</w:t>
      </w:r>
      <w:r w:rsidR="00C06E66" w:rsidRPr="00037835">
        <w:rPr>
          <w:rFonts w:ascii="Verdana" w:eastAsiaTheme="majorEastAsia" w:hAnsi="Verdana"/>
          <w:sz w:val="21"/>
          <w:szCs w:val="21"/>
        </w:rPr>
        <w:t>其中</w:t>
      </w:r>
      <w:r w:rsidRPr="00037835">
        <w:rPr>
          <w:rFonts w:ascii="Verdana" w:eastAsiaTheme="majorEastAsia" w:hAnsi="Verdana"/>
          <w:sz w:val="21"/>
          <w:szCs w:val="21"/>
        </w:rPr>
        <w:t>上行包平均</w:t>
      </w:r>
      <w:r w:rsidRPr="00037835">
        <w:rPr>
          <w:rFonts w:ascii="Verdana" w:eastAsiaTheme="majorEastAsia" w:hAnsi="Verdana"/>
          <w:sz w:val="21"/>
          <w:szCs w:val="21"/>
        </w:rPr>
        <w:t>50</w:t>
      </w:r>
      <w:r w:rsidRPr="00037835">
        <w:rPr>
          <w:rFonts w:ascii="Verdana" w:eastAsiaTheme="majorEastAsia" w:hAnsi="Verdana"/>
          <w:sz w:val="21"/>
          <w:szCs w:val="21"/>
        </w:rPr>
        <w:t>个字节，下行</w:t>
      </w:r>
      <w:r w:rsidR="00C06E66" w:rsidRPr="00037835">
        <w:rPr>
          <w:rFonts w:ascii="Verdana" w:eastAsiaTheme="majorEastAsia" w:hAnsi="Verdana"/>
          <w:sz w:val="21"/>
          <w:szCs w:val="21"/>
        </w:rPr>
        <w:t>包</w:t>
      </w:r>
      <w:r w:rsidRPr="00037835">
        <w:rPr>
          <w:rFonts w:ascii="Verdana" w:eastAsiaTheme="majorEastAsia" w:hAnsi="Verdana"/>
          <w:sz w:val="21"/>
          <w:szCs w:val="21"/>
        </w:rPr>
        <w:t>平均</w:t>
      </w:r>
      <w:r w:rsidR="00150C25">
        <w:rPr>
          <w:rFonts w:ascii="Verdana" w:eastAsiaTheme="majorEastAsia" w:hAnsi="Verdana" w:hint="eastAsia"/>
          <w:sz w:val="21"/>
          <w:szCs w:val="21"/>
        </w:rPr>
        <w:t>8</w:t>
      </w:r>
      <w:r w:rsidRPr="00037835">
        <w:rPr>
          <w:rFonts w:ascii="Verdana" w:eastAsiaTheme="majorEastAsia" w:hAnsi="Verdana"/>
          <w:sz w:val="21"/>
          <w:szCs w:val="21"/>
        </w:rPr>
        <w:t>k</w:t>
      </w:r>
      <w:r w:rsidRPr="00037835">
        <w:rPr>
          <w:rFonts w:ascii="Verdana" w:eastAsiaTheme="majorEastAsia" w:hAnsi="Verdana"/>
          <w:sz w:val="21"/>
          <w:szCs w:val="21"/>
        </w:rPr>
        <w:t>个字节。</w:t>
      </w:r>
    </w:p>
    <w:p w:rsidR="00C06E66" w:rsidRPr="00037835" w:rsidRDefault="00C06E66" w:rsidP="00F253FE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037835">
        <w:rPr>
          <w:rFonts w:ascii="Verdana" w:eastAsiaTheme="majorEastAsia" w:hAnsi="Verdana"/>
          <w:sz w:val="21"/>
          <w:szCs w:val="21"/>
        </w:rPr>
        <w:t>（</w:t>
      </w:r>
      <w:r w:rsidRPr="00037835">
        <w:rPr>
          <w:rFonts w:ascii="Verdana" w:eastAsiaTheme="majorEastAsia" w:hAnsi="Verdana"/>
          <w:sz w:val="21"/>
          <w:szCs w:val="21"/>
        </w:rPr>
        <w:t>1</w:t>
      </w:r>
      <w:r w:rsidRPr="00037835">
        <w:rPr>
          <w:rFonts w:ascii="Verdana" w:eastAsiaTheme="majorEastAsia" w:hAnsi="Verdana"/>
          <w:sz w:val="21"/>
          <w:szCs w:val="21"/>
        </w:rPr>
        <w:t>）</w:t>
      </w:r>
      <w:r w:rsidR="00F253FE" w:rsidRPr="00037835">
        <w:rPr>
          <w:rFonts w:ascii="Verdana" w:eastAsiaTheme="majorEastAsia" w:hAnsi="Verdana"/>
          <w:sz w:val="21"/>
          <w:szCs w:val="21"/>
        </w:rPr>
        <w:t>上行流量：</w:t>
      </w:r>
      <w:r w:rsidR="00F253FE" w:rsidRPr="00037835">
        <w:rPr>
          <w:rFonts w:ascii="Verdana" w:eastAsiaTheme="majorEastAsia" w:hAnsi="Verdana"/>
          <w:sz w:val="21"/>
          <w:szCs w:val="21"/>
        </w:rPr>
        <w:t>(</w:t>
      </w:r>
      <w:r w:rsidR="004760E7" w:rsidRPr="00037835">
        <w:rPr>
          <w:rFonts w:ascii="Verdana" w:eastAsiaTheme="majorEastAsia" w:hAnsi="Verdana"/>
          <w:sz w:val="21"/>
          <w:szCs w:val="21"/>
        </w:rPr>
        <w:t>1</w:t>
      </w:r>
      <w:r w:rsidR="00F253FE" w:rsidRPr="00037835">
        <w:rPr>
          <w:rFonts w:ascii="Verdana" w:eastAsiaTheme="majorEastAsia" w:hAnsi="Verdana"/>
          <w:sz w:val="21"/>
          <w:szCs w:val="21"/>
        </w:rPr>
        <w:t>.</w:t>
      </w:r>
      <w:r w:rsidR="004760E7" w:rsidRPr="00037835">
        <w:rPr>
          <w:rFonts w:ascii="Verdana" w:eastAsiaTheme="majorEastAsia" w:hAnsi="Verdana"/>
          <w:sz w:val="21"/>
          <w:szCs w:val="21"/>
        </w:rPr>
        <w:t>2</w:t>
      </w:r>
      <w:r w:rsidR="00F253FE" w:rsidRPr="00037835">
        <w:rPr>
          <w:rFonts w:ascii="Verdana" w:eastAsiaTheme="majorEastAsia" w:hAnsi="Verdana"/>
          <w:sz w:val="21"/>
          <w:szCs w:val="21"/>
        </w:rPr>
        <w:t>5M*70%*</w:t>
      </w:r>
      <w:r w:rsidR="003C631F">
        <w:rPr>
          <w:rFonts w:ascii="Verdana" w:eastAsiaTheme="majorEastAsia" w:hAnsi="Verdana" w:hint="eastAsia"/>
          <w:sz w:val="21"/>
          <w:szCs w:val="21"/>
        </w:rPr>
        <w:t>30</w:t>
      </w:r>
      <w:r w:rsidR="00F253FE" w:rsidRPr="00037835">
        <w:rPr>
          <w:rFonts w:ascii="Verdana" w:eastAsiaTheme="majorEastAsia" w:hAnsi="Verdana"/>
          <w:sz w:val="21"/>
          <w:szCs w:val="21"/>
        </w:rPr>
        <w:t>)*50*8/(6*3600)=</w:t>
      </w:r>
      <w:r w:rsidR="00A240AB">
        <w:rPr>
          <w:rFonts w:ascii="Verdana" w:eastAsiaTheme="majorEastAsia" w:hAnsi="Verdana" w:hint="eastAsia"/>
          <w:sz w:val="21"/>
          <w:szCs w:val="21"/>
        </w:rPr>
        <w:t>4</w:t>
      </w:r>
      <w:r w:rsidR="00B12D71">
        <w:rPr>
          <w:rFonts w:ascii="Verdana" w:eastAsiaTheme="majorEastAsia" w:hAnsi="Verdana" w:hint="eastAsia"/>
          <w:sz w:val="21"/>
          <w:szCs w:val="21"/>
        </w:rPr>
        <w:t>75</w:t>
      </w:r>
      <w:r w:rsidR="009B73C8" w:rsidRPr="00037835">
        <w:rPr>
          <w:rFonts w:ascii="Verdana" w:eastAsiaTheme="majorEastAsia" w:hAnsi="Verdana"/>
          <w:sz w:val="21"/>
          <w:szCs w:val="21"/>
        </w:rPr>
        <w:t xml:space="preserve"> </w:t>
      </w:r>
      <w:r w:rsidR="00F253FE" w:rsidRPr="00037835">
        <w:rPr>
          <w:rFonts w:ascii="Verdana" w:eastAsiaTheme="majorEastAsia" w:hAnsi="Verdana"/>
          <w:sz w:val="21"/>
          <w:szCs w:val="21"/>
        </w:rPr>
        <w:t>Kbps</w:t>
      </w:r>
      <w:r w:rsidR="00F253FE" w:rsidRPr="00037835">
        <w:rPr>
          <w:rFonts w:ascii="Verdana" w:eastAsiaTheme="majorEastAsia" w:hAnsi="Verdana"/>
          <w:sz w:val="21"/>
          <w:szCs w:val="21"/>
        </w:rPr>
        <w:t>；</w:t>
      </w:r>
    </w:p>
    <w:p w:rsidR="00AD289C" w:rsidRPr="00037835" w:rsidRDefault="00C06E66" w:rsidP="00F253FE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037835">
        <w:rPr>
          <w:rFonts w:ascii="Verdana" w:eastAsiaTheme="majorEastAsia" w:hAnsi="Verdana"/>
          <w:sz w:val="21"/>
          <w:szCs w:val="21"/>
        </w:rPr>
        <w:t>（</w:t>
      </w:r>
      <w:r w:rsidRPr="00037835">
        <w:rPr>
          <w:rFonts w:ascii="Verdana" w:eastAsiaTheme="majorEastAsia" w:hAnsi="Verdana"/>
          <w:sz w:val="21"/>
          <w:szCs w:val="21"/>
        </w:rPr>
        <w:t>2</w:t>
      </w:r>
      <w:r w:rsidRPr="00037835">
        <w:rPr>
          <w:rFonts w:ascii="Verdana" w:eastAsiaTheme="majorEastAsia" w:hAnsi="Verdana"/>
          <w:sz w:val="21"/>
          <w:szCs w:val="21"/>
        </w:rPr>
        <w:t>）</w:t>
      </w:r>
      <w:r w:rsidR="00F253FE" w:rsidRPr="00037835">
        <w:rPr>
          <w:rFonts w:ascii="Verdana" w:eastAsiaTheme="majorEastAsia" w:hAnsi="Verdana"/>
          <w:sz w:val="21"/>
          <w:szCs w:val="21"/>
        </w:rPr>
        <w:t>下行流量：</w:t>
      </w:r>
      <w:r w:rsidR="00F253FE" w:rsidRPr="00037835">
        <w:rPr>
          <w:rFonts w:ascii="Verdana" w:eastAsiaTheme="majorEastAsia" w:hAnsi="Verdana"/>
          <w:sz w:val="21"/>
          <w:szCs w:val="21"/>
        </w:rPr>
        <w:t>(</w:t>
      </w:r>
      <w:r w:rsidR="004760E7" w:rsidRPr="00037835">
        <w:rPr>
          <w:rFonts w:ascii="Verdana" w:eastAsiaTheme="majorEastAsia" w:hAnsi="Verdana"/>
          <w:sz w:val="21"/>
          <w:szCs w:val="21"/>
        </w:rPr>
        <w:t>1</w:t>
      </w:r>
      <w:r w:rsidR="00F253FE" w:rsidRPr="00037835">
        <w:rPr>
          <w:rFonts w:ascii="Verdana" w:eastAsiaTheme="majorEastAsia" w:hAnsi="Verdana"/>
          <w:sz w:val="21"/>
          <w:szCs w:val="21"/>
        </w:rPr>
        <w:t>.</w:t>
      </w:r>
      <w:r w:rsidR="004760E7" w:rsidRPr="00037835">
        <w:rPr>
          <w:rFonts w:ascii="Verdana" w:eastAsiaTheme="majorEastAsia" w:hAnsi="Verdana"/>
          <w:sz w:val="21"/>
          <w:szCs w:val="21"/>
        </w:rPr>
        <w:t>2</w:t>
      </w:r>
      <w:r w:rsidR="00F253FE" w:rsidRPr="00037835">
        <w:rPr>
          <w:rFonts w:ascii="Verdana" w:eastAsiaTheme="majorEastAsia" w:hAnsi="Verdana"/>
          <w:sz w:val="21"/>
          <w:szCs w:val="21"/>
        </w:rPr>
        <w:t>5M*70%*</w:t>
      </w:r>
      <w:r w:rsidR="00101B43">
        <w:rPr>
          <w:rFonts w:ascii="Verdana" w:eastAsiaTheme="majorEastAsia" w:hAnsi="Verdana" w:hint="eastAsia"/>
          <w:sz w:val="21"/>
          <w:szCs w:val="21"/>
        </w:rPr>
        <w:t>30</w:t>
      </w:r>
      <w:r w:rsidR="00F253FE" w:rsidRPr="00037835">
        <w:rPr>
          <w:rFonts w:ascii="Verdana" w:eastAsiaTheme="majorEastAsia" w:hAnsi="Verdana"/>
          <w:sz w:val="21"/>
          <w:szCs w:val="21"/>
        </w:rPr>
        <w:t>)*</w:t>
      </w:r>
      <w:r w:rsidR="00DC27F2">
        <w:rPr>
          <w:rFonts w:ascii="Verdana" w:eastAsiaTheme="majorEastAsia" w:hAnsi="Verdana" w:hint="eastAsia"/>
          <w:sz w:val="21"/>
          <w:szCs w:val="21"/>
        </w:rPr>
        <w:t>8</w:t>
      </w:r>
      <w:r w:rsidR="00F253FE" w:rsidRPr="00037835">
        <w:rPr>
          <w:rFonts w:ascii="Verdana" w:eastAsiaTheme="majorEastAsia" w:hAnsi="Verdana"/>
          <w:sz w:val="21"/>
          <w:szCs w:val="21"/>
        </w:rPr>
        <w:t>K*8/(6*3600)=</w:t>
      </w:r>
      <w:r w:rsidR="005F6C94">
        <w:rPr>
          <w:rFonts w:ascii="Verdana" w:eastAsiaTheme="majorEastAsia" w:hAnsi="Verdana" w:hint="eastAsia"/>
          <w:sz w:val="21"/>
          <w:szCs w:val="21"/>
        </w:rPr>
        <w:t>7</w:t>
      </w:r>
      <w:r w:rsidR="00E20941">
        <w:rPr>
          <w:rFonts w:ascii="Verdana" w:eastAsiaTheme="majorEastAsia" w:hAnsi="Verdana" w:hint="eastAsia"/>
          <w:sz w:val="21"/>
          <w:szCs w:val="21"/>
        </w:rPr>
        <w:t>6</w:t>
      </w:r>
      <w:r w:rsidR="009B73C8" w:rsidRPr="00037835">
        <w:rPr>
          <w:rFonts w:ascii="Verdana" w:eastAsiaTheme="majorEastAsia" w:hAnsi="Verdana"/>
          <w:sz w:val="21"/>
          <w:szCs w:val="21"/>
        </w:rPr>
        <w:t xml:space="preserve"> </w:t>
      </w:r>
      <w:r w:rsidR="00F253FE" w:rsidRPr="00037835">
        <w:rPr>
          <w:rFonts w:ascii="Verdana" w:eastAsiaTheme="majorEastAsia" w:hAnsi="Verdana"/>
          <w:sz w:val="21"/>
          <w:szCs w:val="21"/>
        </w:rPr>
        <w:t>Mbps.</w:t>
      </w:r>
    </w:p>
    <w:p w:rsidR="00AD289C" w:rsidRPr="00FB62DC" w:rsidRDefault="00AD289C" w:rsidP="00AD289C">
      <w:pPr>
        <w:pStyle w:val="4"/>
        <w:numPr>
          <w:ilvl w:val="3"/>
          <w:numId w:val="47"/>
        </w:numPr>
        <w:tabs>
          <w:tab w:val="left" w:pos="864"/>
        </w:tabs>
        <w:ind w:left="864" w:hanging="864"/>
        <w:rPr>
          <w:sz w:val="24"/>
          <w:szCs w:val="24"/>
        </w:rPr>
      </w:pPr>
      <w:r>
        <w:rPr>
          <w:rFonts w:hint="eastAsia"/>
          <w:sz w:val="24"/>
          <w:szCs w:val="24"/>
        </w:rPr>
        <w:t>游戏交互</w:t>
      </w:r>
    </w:p>
    <w:p w:rsidR="000C156F" w:rsidRDefault="00037835" w:rsidP="00037835">
      <w:pPr>
        <w:spacing w:line="300" w:lineRule="auto"/>
        <w:rPr>
          <w:rFonts w:ascii="Verdana" w:eastAsiaTheme="majorEastAsia" w:hAnsi="Verdana"/>
          <w:sz w:val="21"/>
          <w:szCs w:val="21"/>
        </w:rPr>
      </w:pPr>
      <w:r>
        <w:rPr>
          <w:rFonts w:ascii="Verdana" w:eastAsiaTheme="majorEastAsia" w:hAnsi="Verdana" w:hint="eastAsia"/>
          <w:sz w:val="21"/>
          <w:szCs w:val="21"/>
        </w:rPr>
        <w:t>在</w:t>
      </w:r>
      <w:r w:rsidRPr="00037835">
        <w:rPr>
          <w:rFonts w:ascii="Verdana" w:eastAsiaTheme="majorEastAsia" w:hAnsi="Verdana" w:hint="eastAsia"/>
          <w:sz w:val="21"/>
          <w:szCs w:val="21"/>
        </w:rPr>
        <w:t>游戏</w:t>
      </w:r>
      <w:r>
        <w:rPr>
          <w:rFonts w:ascii="Verdana" w:eastAsiaTheme="majorEastAsia" w:hAnsi="Verdana" w:hint="eastAsia"/>
          <w:sz w:val="21"/>
          <w:szCs w:val="21"/>
        </w:rPr>
        <w:t>过程中的</w:t>
      </w:r>
      <w:r w:rsidRPr="00037835">
        <w:rPr>
          <w:rFonts w:ascii="Verdana" w:eastAsiaTheme="majorEastAsia" w:hAnsi="Verdana" w:hint="eastAsia"/>
          <w:sz w:val="21"/>
          <w:szCs w:val="21"/>
        </w:rPr>
        <w:t>逻辑交互时，</w:t>
      </w:r>
      <w:r w:rsidR="00E21425">
        <w:rPr>
          <w:rFonts w:ascii="Verdana" w:eastAsiaTheme="majorEastAsia" w:hAnsi="Verdana" w:hint="eastAsia"/>
          <w:sz w:val="21"/>
          <w:szCs w:val="21"/>
        </w:rPr>
        <w:t>计算</w:t>
      </w:r>
      <w:r w:rsidR="00E21425">
        <w:rPr>
          <w:rFonts w:ascii="Verdana" w:eastAsiaTheme="majorEastAsia" w:hAnsi="Verdana" w:hint="eastAsia"/>
          <w:sz w:val="21"/>
          <w:szCs w:val="21"/>
        </w:rPr>
        <w:t>30w</w:t>
      </w:r>
      <w:r w:rsidR="00E21425">
        <w:rPr>
          <w:rFonts w:ascii="Verdana" w:eastAsiaTheme="majorEastAsia" w:hAnsi="Verdana" w:hint="eastAsia"/>
          <w:sz w:val="21"/>
          <w:szCs w:val="21"/>
        </w:rPr>
        <w:t>用户同时在线，其中</w:t>
      </w:r>
      <w:r>
        <w:rPr>
          <w:rFonts w:ascii="Verdana" w:eastAsiaTheme="majorEastAsia" w:hAnsi="Verdana" w:hint="eastAsia"/>
          <w:sz w:val="21"/>
          <w:szCs w:val="21"/>
        </w:rPr>
        <w:t>平均每个用户</w:t>
      </w:r>
      <w:r w:rsidRPr="00037835">
        <w:rPr>
          <w:rFonts w:ascii="Verdana" w:eastAsiaTheme="majorEastAsia" w:hAnsi="Verdana" w:hint="eastAsia"/>
          <w:sz w:val="21"/>
          <w:szCs w:val="21"/>
        </w:rPr>
        <w:t>每</w:t>
      </w:r>
      <w:r w:rsidR="00EF237F">
        <w:rPr>
          <w:rFonts w:ascii="Verdana" w:eastAsiaTheme="majorEastAsia" w:hAnsi="Verdana" w:hint="eastAsia"/>
          <w:sz w:val="21"/>
          <w:szCs w:val="21"/>
        </w:rPr>
        <w:t>2</w:t>
      </w:r>
      <w:r w:rsidRPr="00037835">
        <w:rPr>
          <w:rFonts w:ascii="Verdana" w:eastAsiaTheme="majorEastAsia" w:hAnsi="Verdana" w:hint="eastAsia"/>
          <w:sz w:val="21"/>
          <w:szCs w:val="21"/>
        </w:rPr>
        <w:t>秒一个请求包，上行包平均</w:t>
      </w:r>
      <w:r w:rsidR="006101C9">
        <w:rPr>
          <w:rFonts w:ascii="Verdana" w:eastAsiaTheme="majorEastAsia" w:hAnsi="Verdana" w:hint="eastAsia"/>
          <w:sz w:val="21"/>
          <w:szCs w:val="21"/>
        </w:rPr>
        <w:t>5</w:t>
      </w:r>
      <w:r w:rsidRPr="00037835">
        <w:rPr>
          <w:rFonts w:ascii="Verdana" w:eastAsiaTheme="majorEastAsia" w:hAnsi="Verdana" w:hint="eastAsia"/>
          <w:sz w:val="21"/>
          <w:szCs w:val="21"/>
        </w:rPr>
        <w:t>0</w:t>
      </w:r>
      <w:r w:rsidRPr="00037835">
        <w:rPr>
          <w:rFonts w:ascii="Verdana" w:eastAsiaTheme="majorEastAsia" w:hAnsi="Verdana" w:hint="eastAsia"/>
          <w:sz w:val="21"/>
          <w:szCs w:val="21"/>
        </w:rPr>
        <w:t>个字节，下行包平均</w:t>
      </w:r>
      <w:r w:rsidR="00010910">
        <w:rPr>
          <w:rFonts w:ascii="Verdana" w:eastAsiaTheme="majorEastAsia" w:hAnsi="Verdana" w:hint="eastAsia"/>
          <w:sz w:val="21"/>
          <w:szCs w:val="21"/>
        </w:rPr>
        <w:t>100</w:t>
      </w:r>
      <w:r w:rsidRPr="00037835">
        <w:rPr>
          <w:rFonts w:ascii="Verdana" w:eastAsiaTheme="majorEastAsia" w:hAnsi="Verdana" w:hint="eastAsia"/>
          <w:sz w:val="21"/>
          <w:szCs w:val="21"/>
        </w:rPr>
        <w:t>字节。</w:t>
      </w:r>
    </w:p>
    <w:p w:rsidR="00FA34C3" w:rsidRDefault="00037835" w:rsidP="00037835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037835">
        <w:rPr>
          <w:rFonts w:ascii="Verdana" w:eastAsiaTheme="majorEastAsia" w:hAnsi="Verdana" w:hint="eastAsia"/>
          <w:sz w:val="21"/>
          <w:szCs w:val="21"/>
        </w:rPr>
        <w:t>上行流量：</w:t>
      </w:r>
      <w:r w:rsidRPr="00037835">
        <w:rPr>
          <w:rFonts w:ascii="Verdana" w:eastAsiaTheme="majorEastAsia" w:hAnsi="Verdana" w:hint="eastAsia"/>
          <w:sz w:val="21"/>
          <w:szCs w:val="21"/>
        </w:rPr>
        <w:t>(</w:t>
      </w:r>
      <w:r w:rsidR="00E21425">
        <w:rPr>
          <w:rFonts w:ascii="Verdana" w:eastAsiaTheme="majorEastAsia" w:hAnsi="Verdana" w:hint="eastAsia"/>
          <w:sz w:val="21"/>
          <w:szCs w:val="21"/>
        </w:rPr>
        <w:t>0.</w:t>
      </w:r>
      <w:r w:rsidR="000C156F">
        <w:rPr>
          <w:rFonts w:ascii="Verdana" w:eastAsiaTheme="majorEastAsia" w:hAnsi="Verdana" w:hint="eastAsia"/>
          <w:sz w:val="21"/>
          <w:szCs w:val="21"/>
        </w:rPr>
        <w:t>3</w:t>
      </w:r>
      <w:r w:rsidR="00FA34C3">
        <w:rPr>
          <w:rFonts w:ascii="Verdana" w:eastAsiaTheme="majorEastAsia" w:hAnsi="Verdana" w:hint="eastAsia"/>
          <w:sz w:val="21"/>
          <w:szCs w:val="21"/>
        </w:rPr>
        <w:t>M</w:t>
      </w:r>
      <w:r w:rsidRPr="00037835">
        <w:rPr>
          <w:rFonts w:ascii="Verdana" w:eastAsiaTheme="majorEastAsia" w:hAnsi="Verdana" w:hint="eastAsia"/>
          <w:sz w:val="21"/>
          <w:szCs w:val="21"/>
        </w:rPr>
        <w:t>/2)*</w:t>
      </w:r>
      <w:r w:rsidR="000C156F">
        <w:rPr>
          <w:rFonts w:ascii="Verdana" w:eastAsiaTheme="majorEastAsia" w:hAnsi="Verdana" w:hint="eastAsia"/>
          <w:sz w:val="21"/>
          <w:szCs w:val="21"/>
        </w:rPr>
        <w:t>5</w:t>
      </w:r>
      <w:r w:rsidRPr="00037835">
        <w:rPr>
          <w:rFonts w:ascii="Verdana" w:eastAsiaTheme="majorEastAsia" w:hAnsi="Verdana" w:hint="eastAsia"/>
          <w:sz w:val="21"/>
          <w:szCs w:val="21"/>
        </w:rPr>
        <w:t>0*8=</w:t>
      </w:r>
      <w:r w:rsidR="00617165">
        <w:rPr>
          <w:rFonts w:ascii="Verdana" w:eastAsiaTheme="majorEastAsia" w:hAnsi="Verdana" w:hint="eastAsia"/>
          <w:sz w:val="21"/>
          <w:szCs w:val="21"/>
        </w:rPr>
        <w:t>59</w:t>
      </w:r>
      <w:r w:rsidR="00FA34C3">
        <w:rPr>
          <w:rFonts w:ascii="Verdana" w:eastAsiaTheme="majorEastAsia" w:hAnsi="Verdana" w:hint="eastAsia"/>
          <w:sz w:val="21"/>
          <w:szCs w:val="21"/>
        </w:rPr>
        <w:t xml:space="preserve"> </w:t>
      </w:r>
      <w:r w:rsidRPr="00037835">
        <w:rPr>
          <w:rFonts w:ascii="Verdana" w:eastAsiaTheme="majorEastAsia" w:hAnsi="Verdana" w:hint="eastAsia"/>
          <w:sz w:val="21"/>
          <w:szCs w:val="21"/>
        </w:rPr>
        <w:t>Mbps</w:t>
      </w:r>
      <w:r w:rsidRPr="00037835">
        <w:rPr>
          <w:rFonts w:ascii="Verdana" w:eastAsiaTheme="majorEastAsia" w:hAnsi="Verdana" w:hint="eastAsia"/>
          <w:sz w:val="21"/>
          <w:szCs w:val="21"/>
        </w:rPr>
        <w:t>；</w:t>
      </w:r>
    </w:p>
    <w:p w:rsidR="00037835" w:rsidRDefault="00037835" w:rsidP="00037835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037835">
        <w:rPr>
          <w:rFonts w:ascii="Verdana" w:eastAsiaTheme="majorEastAsia" w:hAnsi="Verdana" w:hint="eastAsia"/>
          <w:sz w:val="21"/>
          <w:szCs w:val="21"/>
        </w:rPr>
        <w:lastRenderedPageBreak/>
        <w:t>下行流量：</w:t>
      </w:r>
      <w:r w:rsidRPr="00037835">
        <w:rPr>
          <w:rFonts w:ascii="Verdana" w:eastAsiaTheme="majorEastAsia" w:hAnsi="Verdana" w:hint="eastAsia"/>
          <w:sz w:val="21"/>
          <w:szCs w:val="21"/>
        </w:rPr>
        <w:t>(</w:t>
      </w:r>
      <w:r w:rsidR="00223591">
        <w:rPr>
          <w:rFonts w:ascii="Verdana" w:eastAsiaTheme="majorEastAsia" w:hAnsi="Verdana" w:hint="eastAsia"/>
          <w:sz w:val="21"/>
          <w:szCs w:val="21"/>
        </w:rPr>
        <w:t>0.3M</w:t>
      </w:r>
      <w:r w:rsidRPr="00037835">
        <w:rPr>
          <w:rFonts w:ascii="Verdana" w:eastAsiaTheme="majorEastAsia" w:hAnsi="Verdana" w:hint="eastAsia"/>
          <w:sz w:val="21"/>
          <w:szCs w:val="21"/>
        </w:rPr>
        <w:t>/2)*</w:t>
      </w:r>
      <w:r w:rsidR="00223591">
        <w:rPr>
          <w:rFonts w:ascii="Verdana" w:eastAsiaTheme="majorEastAsia" w:hAnsi="Verdana" w:hint="eastAsia"/>
          <w:sz w:val="21"/>
          <w:szCs w:val="21"/>
        </w:rPr>
        <w:t>10</w:t>
      </w:r>
      <w:r w:rsidRPr="00037835">
        <w:rPr>
          <w:rFonts w:ascii="Verdana" w:eastAsiaTheme="majorEastAsia" w:hAnsi="Verdana" w:hint="eastAsia"/>
          <w:sz w:val="21"/>
          <w:szCs w:val="21"/>
        </w:rPr>
        <w:t>0*8=1</w:t>
      </w:r>
      <w:r w:rsidR="005F3127">
        <w:rPr>
          <w:rFonts w:ascii="Verdana" w:eastAsiaTheme="majorEastAsia" w:hAnsi="Verdana" w:hint="eastAsia"/>
          <w:sz w:val="21"/>
          <w:szCs w:val="21"/>
        </w:rPr>
        <w:t>18</w:t>
      </w:r>
      <w:r w:rsidR="00846B74">
        <w:rPr>
          <w:rFonts w:ascii="Verdana" w:eastAsiaTheme="majorEastAsia" w:hAnsi="Verdana" w:hint="eastAsia"/>
          <w:sz w:val="21"/>
          <w:szCs w:val="21"/>
        </w:rPr>
        <w:t xml:space="preserve"> </w:t>
      </w:r>
      <w:r w:rsidRPr="00037835">
        <w:rPr>
          <w:rFonts w:ascii="Verdana" w:eastAsiaTheme="majorEastAsia" w:hAnsi="Verdana" w:hint="eastAsia"/>
          <w:sz w:val="21"/>
          <w:szCs w:val="21"/>
        </w:rPr>
        <w:t>Mbps</w:t>
      </w:r>
    </w:p>
    <w:p w:rsidR="00F0593D" w:rsidRDefault="00F0593D" w:rsidP="00037835">
      <w:pPr>
        <w:spacing w:line="300" w:lineRule="auto"/>
        <w:rPr>
          <w:rFonts w:ascii="Verdana" w:eastAsiaTheme="majorEastAsia" w:hAnsi="Verdana"/>
          <w:sz w:val="21"/>
          <w:szCs w:val="21"/>
        </w:rPr>
      </w:pPr>
    </w:p>
    <w:p w:rsidR="00F0593D" w:rsidRDefault="00F0593D" w:rsidP="00037835">
      <w:pPr>
        <w:spacing w:line="300" w:lineRule="auto"/>
        <w:rPr>
          <w:rFonts w:ascii="Verdana" w:eastAsiaTheme="majorEastAsia" w:hAnsi="Verdana"/>
          <w:sz w:val="21"/>
          <w:szCs w:val="21"/>
        </w:rPr>
      </w:pPr>
      <w:r>
        <w:rPr>
          <w:rFonts w:ascii="Verdana" w:eastAsiaTheme="majorEastAsia" w:hAnsi="Verdana" w:hint="eastAsia"/>
          <w:sz w:val="21"/>
          <w:szCs w:val="21"/>
        </w:rPr>
        <w:t>综上所述，列表如下：</w:t>
      </w:r>
    </w:p>
    <w:tbl>
      <w:tblPr>
        <w:tblStyle w:val="aff"/>
        <w:tblW w:w="0" w:type="auto"/>
        <w:tblLook w:val="04A0"/>
      </w:tblPr>
      <w:tblGrid>
        <w:gridCol w:w="1101"/>
        <w:gridCol w:w="1275"/>
        <w:gridCol w:w="1560"/>
        <w:gridCol w:w="1417"/>
        <w:gridCol w:w="1590"/>
        <w:gridCol w:w="1529"/>
        <w:gridCol w:w="1311"/>
      </w:tblGrid>
      <w:tr w:rsidR="00B5372D" w:rsidRPr="00981BC1" w:rsidTr="004B06B0">
        <w:tc>
          <w:tcPr>
            <w:tcW w:w="1101" w:type="dxa"/>
          </w:tcPr>
          <w:p w:rsidR="00F0593D" w:rsidRPr="00981BC1" w:rsidRDefault="00F0593D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包类型</w:t>
            </w:r>
          </w:p>
        </w:tc>
        <w:tc>
          <w:tcPr>
            <w:tcW w:w="1275" w:type="dxa"/>
          </w:tcPr>
          <w:p w:rsidR="00F0593D" w:rsidRPr="00981BC1" w:rsidRDefault="00F0593D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上行包大小</w:t>
            </w:r>
          </w:p>
          <w:p w:rsidR="00F0593D" w:rsidRPr="00981BC1" w:rsidRDefault="00F0593D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（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Byte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60" w:type="dxa"/>
          </w:tcPr>
          <w:p w:rsidR="00F0593D" w:rsidRPr="00981BC1" w:rsidRDefault="00F0593D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上行包数量</w:t>
            </w:r>
          </w:p>
          <w:p w:rsidR="00F0593D" w:rsidRPr="00981BC1" w:rsidRDefault="00F0593D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（个</w:t>
            </w:r>
            <w:r w:rsidR="00C16774">
              <w:rPr>
                <w:rFonts w:ascii="Verdana" w:eastAsiaTheme="majorEastAsia" w:hAnsi="Verdana" w:hint="eastAsia"/>
                <w:b/>
                <w:sz w:val="18"/>
                <w:szCs w:val="18"/>
              </w:rPr>
              <w:t>/s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417" w:type="dxa"/>
          </w:tcPr>
          <w:p w:rsidR="00F0593D" w:rsidRPr="00981BC1" w:rsidRDefault="0070071A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上行包流量</w:t>
            </w:r>
          </w:p>
          <w:p w:rsidR="009E7008" w:rsidRPr="00981BC1" w:rsidRDefault="009E7008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（</w:t>
            </w:r>
            <w:r w:rsidR="00981BC1"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bps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90" w:type="dxa"/>
          </w:tcPr>
          <w:p w:rsidR="00F0593D" w:rsidRPr="00981BC1" w:rsidRDefault="00981BC1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下行包大小</w:t>
            </w:r>
          </w:p>
          <w:p w:rsidR="00981BC1" w:rsidRPr="00981BC1" w:rsidRDefault="00981BC1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（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Byte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29" w:type="dxa"/>
          </w:tcPr>
          <w:p w:rsidR="00F0593D" w:rsidRPr="00981BC1" w:rsidRDefault="00981BC1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下行包数量</w:t>
            </w:r>
          </w:p>
          <w:p w:rsidR="00981BC1" w:rsidRPr="00981BC1" w:rsidRDefault="00981BC1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（个</w:t>
            </w:r>
            <w:r w:rsidR="00C16774">
              <w:rPr>
                <w:rFonts w:ascii="Verdana" w:eastAsiaTheme="majorEastAsia" w:hAnsi="Verdana" w:hint="eastAsia"/>
                <w:b/>
                <w:sz w:val="18"/>
                <w:szCs w:val="18"/>
              </w:rPr>
              <w:t>/s</w:t>
            </w: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311" w:type="dxa"/>
          </w:tcPr>
          <w:p w:rsidR="00F0593D" w:rsidRDefault="00981BC1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 w:rsidRPr="00981BC1">
              <w:rPr>
                <w:rFonts w:ascii="Verdana" w:eastAsiaTheme="majorEastAsia" w:hAnsi="Verdana" w:hint="eastAsia"/>
                <w:b/>
                <w:sz w:val="18"/>
                <w:szCs w:val="18"/>
              </w:rPr>
              <w:t>下行包流量</w:t>
            </w:r>
          </w:p>
          <w:p w:rsidR="00981BC1" w:rsidRPr="00981BC1" w:rsidRDefault="00981BC1" w:rsidP="00981BC1">
            <w:pPr>
              <w:spacing w:line="300" w:lineRule="auto"/>
              <w:ind w:firstLine="0"/>
              <w:jc w:val="center"/>
              <w:rPr>
                <w:rFonts w:ascii="Verdana" w:eastAsiaTheme="majorEastAsia" w:hAnsi="Verdana"/>
                <w:b/>
                <w:sz w:val="18"/>
                <w:szCs w:val="18"/>
              </w:rPr>
            </w:pPr>
            <w:r>
              <w:rPr>
                <w:rFonts w:ascii="Verdana" w:eastAsiaTheme="majorEastAsia" w:hAnsi="Verdana" w:hint="eastAsia"/>
                <w:b/>
                <w:sz w:val="18"/>
                <w:szCs w:val="18"/>
              </w:rPr>
              <w:t>（</w:t>
            </w:r>
            <w:r>
              <w:rPr>
                <w:rFonts w:ascii="Verdana" w:eastAsiaTheme="majorEastAsia" w:hAnsi="Verdana" w:hint="eastAsia"/>
                <w:b/>
                <w:sz w:val="18"/>
                <w:szCs w:val="18"/>
              </w:rPr>
              <w:t>bps</w:t>
            </w:r>
            <w:r>
              <w:rPr>
                <w:rFonts w:ascii="Verdana" w:eastAsiaTheme="majorEastAsia" w:hAnsi="Verdana" w:hint="eastAsia"/>
                <w:b/>
                <w:sz w:val="18"/>
                <w:szCs w:val="18"/>
              </w:rPr>
              <w:t>）</w:t>
            </w:r>
          </w:p>
        </w:tc>
      </w:tr>
      <w:tr w:rsidR="004B06B0" w:rsidRPr="009B13A3" w:rsidTr="004B06B0">
        <w:tc>
          <w:tcPr>
            <w:tcW w:w="1101" w:type="dxa"/>
          </w:tcPr>
          <w:p w:rsidR="00F0593D" w:rsidRPr="009B13A3" w:rsidRDefault="00F0593D" w:rsidP="00F0593D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 w:rsidRPr="009B13A3">
              <w:rPr>
                <w:rFonts w:ascii="Verdana" w:eastAsiaTheme="majorEastAsia" w:hAnsi="Verdana" w:hint="eastAsia"/>
                <w:sz w:val="21"/>
                <w:szCs w:val="21"/>
              </w:rPr>
              <w:t>登录</w:t>
            </w:r>
          </w:p>
        </w:tc>
        <w:tc>
          <w:tcPr>
            <w:tcW w:w="1275" w:type="dxa"/>
          </w:tcPr>
          <w:p w:rsidR="00F0593D" w:rsidRPr="009B13A3" w:rsidRDefault="00B5372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50</w:t>
            </w:r>
          </w:p>
        </w:tc>
        <w:tc>
          <w:tcPr>
            <w:tcW w:w="1560" w:type="dxa"/>
          </w:tcPr>
          <w:p w:rsidR="00F0593D" w:rsidRPr="009B13A3" w:rsidRDefault="00AF6955" w:rsidP="00140DBD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729</w:t>
            </w:r>
          </w:p>
        </w:tc>
        <w:tc>
          <w:tcPr>
            <w:tcW w:w="1417" w:type="dxa"/>
          </w:tcPr>
          <w:p w:rsidR="00F0593D" w:rsidRPr="009B13A3" w:rsidRDefault="00352E53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285</w:t>
            </w:r>
            <w:r w:rsidR="00B5372D">
              <w:rPr>
                <w:rFonts w:ascii="Verdana" w:eastAsiaTheme="majorEastAsia" w:hAnsi="Verdana" w:hint="eastAsia"/>
                <w:sz w:val="21"/>
                <w:szCs w:val="21"/>
              </w:rPr>
              <w:t>K</w:t>
            </w:r>
          </w:p>
        </w:tc>
        <w:tc>
          <w:tcPr>
            <w:tcW w:w="1590" w:type="dxa"/>
          </w:tcPr>
          <w:p w:rsidR="00F0593D" w:rsidRPr="009B13A3" w:rsidRDefault="00EF5141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10K</w:t>
            </w:r>
          </w:p>
        </w:tc>
        <w:tc>
          <w:tcPr>
            <w:tcW w:w="1529" w:type="dxa"/>
          </w:tcPr>
          <w:p w:rsidR="00F0593D" w:rsidRPr="009B13A3" w:rsidRDefault="00B020AA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729</w:t>
            </w:r>
          </w:p>
        </w:tc>
        <w:tc>
          <w:tcPr>
            <w:tcW w:w="1311" w:type="dxa"/>
          </w:tcPr>
          <w:p w:rsidR="00F0593D" w:rsidRPr="009B13A3" w:rsidRDefault="00352E53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57</w:t>
            </w:r>
            <w:r w:rsidR="00EF5141">
              <w:rPr>
                <w:rFonts w:ascii="Verdana" w:eastAsiaTheme="majorEastAsia" w:hAnsi="Verdana" w:hint="eastAsia"/>
                <w:sz w:val="21"/>
                <w:szCs w:val="21"/>
              </w:rPr>
              <w:t>M</w:t>
            </w:r>
          </w:p>
        </w:tc>
      </w:tr>
      <w:tr w:rsidR="004B06B0" w:rsidRPr="009B13A3" w:rsidTr="004B06B0">
        <w:tc>
          <w:tcPr>
            <w:tcW w:w="1101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 w:rsidRPr="009B13A3">
              <w:rPr>
                <w:rFonts w:ascii="Verdana" w:eastAsiaTheme="majorEastAsia" w:hAnsi="Verdana" w:hint="eastAsia"/>
                <w:sz w:val="21"/>
                <w:szCs w:val="21"/>
              </w:rPr>
              <w:t>访问好友</w:t>
            </w:r>
          </w:p>
        </w:tc>
        <w:tc>
          <w:tcPr>
            <w:tcW w:w="1275" w:type="dxa"/>
          </w:tcPr>
          <w:p w:rsidR="00F0593D" w:rsidRPr="009B13A3" w:rsidRDefault="00B5372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50</w:t>
            </w:r>
          </w:p>
        </w:tc>
        <w:tc>
          <w:tcPr>
            <w:tcW w:w="1560" w:type="dxa"/>
          </w:tcPr>
          <w:p w:rsidR="00F0593D" w:rsidRPr="009B13A3" w:rsidRDefault="00ED2263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</w:t>
            </w:r>
            <w:r w:rsidR="00F25F4F">
              <w:rPr>
                <w:rFonts w:ascii="Verdana" w:eastAsiaTheme="majorEastAsia" w:hAnsi="Verdana" w:hint="eastAsia"/>
                <w:sz w:val="21"/>
                <w:szCs w:val="21"/>
              </w:rPr>
              <w:t>,</w:t>
            </w:r>
            <w:r>
              <w:rPr>
                <w:rFonts w:ascii="Verdana" w:eastAsiaTheme="majorEastAsia" w:hAnsi="Verdana" w:hint="eastAsia"/>
                <w:sz w:val="21"/>
                <w:szCs w:val="21"/>
              </w:rPr>
              <w:t>215</w:t>
            </w:r>
          </w:p>
        </w:tc>
        <w:tc>
          <w:tcPr>
            <w:tcW w:w="1417" w:type="dxa"/>
          </w:tcPr>
          <w:p w:rsidR="00F0593D" w:rsidRPr="009B13A3" w:rsidRDefault="00E20941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475</w:t>
            </w:r>
            <w:r w:rsidR="00464F4B">
              <w:rPr>
                <w:rFonts w:ascii="Verdana" w:eastAsiaTheme="majorEastAsia" w:hAnsi="Verdana" w:hint="eastAsia"/>
                <w:sz w:val="21"/>
                <w:szCs w:val="21"/>
              </w:rPr>
              <w:t>K</w:t>
            </w:r>
          </w:p>
        </w:tc>
        <w:tc>
          <w:tcPr>
            <w:tcW w:w="1590" w:type="dxa"/>
          </w:tcPr>
          <w:p w:rsidR="00F0593D" w:rsidRPr="009B13A3" w:rsidRDefault="00464F4B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8K</w:t>
            </w:r>
          </w:p>
        </w:tc>
        <w:tc>
          <w:tcPr>
            <w:tcW w:w="1529" w:type="dxa"/>
          </w:tcPr>
          <w:p w:rsidR="00F0593D" w:rsidRPr="009B13A3" w:rsidRDefault="00ED2263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1215</w:t>
            </w:r>
          </w:p>
        </w:tc>
        <w:tc>
          <w:tcPr>
            <w:tcW w:w="1311" w:type="dxa"/>
          </w:tcPr>
          <w:p w:rsidR="00F0593D" w:rsidRPr="009B13A3" w:rsidRDefault="00464F4B" w:rsidP="001421FE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7</w:t>
            </w:r>
            <w:r w:rsidR="001421FE">
              <w:rPr>
                <w:rFonts w:ascii="Verdana" w:eastAsiaTheme="majorEastAsia" w:hAnsi="Verdana" w:hint="eastAsia"/>
                <w:sz w:val="21"/>
                <w:szCs w:val="21"/>
              </w:rPr>
              <w:t>6</w:t>
            </w:r>
            <w:r>
              <w:rPr>
                <w:rFonts w:ascii="Verdana" w:eastAsiaTheme="majorEastAsia" w:hAnsi="Verdana" w:hint="eastAsia"/>
                <w:sz w:val="21"/>
                <w:szCs w:val="21"/>
              </w:rPr>
              <w:t>M</w:t>
            </w:r>
          </w:p>
        </w:tc>
      </w:tr>
      <w:tr w:rsidR="004B06B0" w:rsidRPr="009B13A3" w:rsidTr="004B06B0">
        <w:tc>
          <w:tcPr>
            <w:tcW w:w="1101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 w:rsidRPr="009B13A3">
              <w:rPr>
                <w:rFonts w:ascii="Verdana" w:eastAsiaTheme="majorEastAsia" w:hAnsi="Verdana" w:hint="eastAsia"/>
                <w:sz w:val="21"/>
                <w:szCs w:val="21"/>
              </w:rPr>
              <w:t>游戏交互</w:t>
            </w:r>
          </w:p>
        </w:tc>
        <w:tc>
          <w:tcPr>
            <w:tcW w:w="1275" w:type="dxa"/>
          </w:tcPr>
          <w:p w:rsidR="00F0593D" w:rsidRPr="009B13A3" w:rsidRDefault="00B5372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50</w:t>
            </w:r>
          </w:p>
        </w:tc>
        <w:tc>
          <w:tcPr>
            <w:tcW w:w="1560" w:type="dxa"/>
          </w:tcPr>
          <w:p w:rsidR="00F0593D" w:rsidRPr="009B13A3" w:rsidRDefault="00F25F4F" w:rsidP="00F25F4F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150,000</w:t>
            </w:r>
          </w:p>
        </w:tc>
        <w:tc>
          <w:tcPr>
            <w:tcW w:w="1417" w:type="dxa"/>
          </w:tcPr>
          <w:p w:rsidR="00F0593D" w:rsidRPr="009B13A3" w:rsidRDefault="00882EF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59</w:t>
            </w:r>
            <w:r w:rsidR="0020190F">
              <w:rPr>
                <w:rFonts w:ascii="Verdana" w:eastAsiaTheme="majorEastAsia" w:hAnsi="Verdana" w:hint="eastAsia"/>
                <w:sz w:val="21"/>
                <w:szCs w:val="21"/>
              </w:rPr>
              <w:t>M</w:t>
            </w:r>
          </w:p>
        </w:tc>
        <w:tc>
          <w:tcPr>
            <w:tcW w:w="1590" w:type="dxa"/>
          </w:tcPr>
          <w:p w:rsidR="00F0593D" w:rsidRPr="009B13A3" w:rsidRDefault="0020190F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100</w:t>
            </w:r>
          </w:p>
        </w:tc>
        <w:tc>
          <w:tcPr>
            <w:tcW w:w="1529" w:type="dxa"/>
          </w:tcPr>
          <w:p w:rsidR="00F0593D" w:rsidRPr="009B13A3" w:rsidRDefault="00D51A3B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150,000</w:t>
            </w:r>
          </w:p>
        </w:tc>
        <w:tc>
          <w:tcPr>
            <w:tcW w:w="1311" w:type="dxa"/>
          </w:tcPr>
          <w:p w:rsidR="00F0593D" w:rsidRPr="009B13A3" w:rsidRDefault="00882EF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118</w:t>
            </w:r>
            <w:r w:rsidR="0020190F">
              <w:rPr>
                <w:rFonts w:ascii="Verdana" w:eastAsiaTheme="majorEastAsia" w:hAnsi="Verdana" w:hint="eastAsia"/>
                <w:sz w:val="21"/>
                <w:szCs w:val="21"/>
              </w:rPr>
              <w:t>M</w:t>
            </w:r>
          </w:p>
        </w:tc>
      </w:tr>
      <w:tr w:rsidR="004B06B0" w:rsidRPr="009B13A3" w:rsidTr="004B06B0">
        <w:tc>
          <w:tcPr>
            <w:tcW w:w="1101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 w:rsidRPr="009B13A3">
              <w:rPr>
                <w:rFonts w:ascii="Verdana" w:eastAsiaTheme="majorEastAsia" w:hAnsi="Verdana" w:hint="eastAsia"/>
                <w:sz w:val="21"/>
                <w:szCs w:val="21"/>
              </w:rPr>
              <w:t>总计</w:t>
            </w:r>
          </w:p>
        </w:tc>
        <w:tc>
          <w:tcPr>
            <w:tcW w:w="1275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</w:p>
        </w:tc>
        <w:tc>
          <w:tcPr>
            <w:tcW w:w="1560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</w:p>
        </w:tc>
        <w:tc>
          <w:tcPr>
            <w:tcW w:w="1417" w:type="dxa"/>
          </w:tcPr>
          <w:p w:rsidR="00F0593D" w:rsidRPr="009B13A3" w:rsidRDefault="00DD25BE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59.76M</w:t>
            </w:r>
          </w:p>
        </w:tc>
        <w:tc>
          <w:tcPr>
            <w:tcW w:w="1590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</w:p>
        </w:tc>
        <w:tc>
          <w:tcPr>
            <w:tcW w:w="1529" w:type="dxa"/>
          </w:tcPr>
          <w:p w:rsidR="00F0593D" w:rsidRPr="009B13A3" w:rsidRDefault="00F0593D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</w:p>
        </w:tc>
        <w:tc>
          <w:tcPr>
            <w:tcW w:w="1311" w:type="dxa"/>
          </w:tcPr>
          <w:p w:rsidR="00F0593D" w:rsidRPr="009B13A3" w:rsidRDefault="00DD25BE" w:rsidP="00037835">
            <w:pPr>
              <w:spacing w:line="300" w:lineRule="auto"/>
              <w:ind w:firstLine="0"/>
              <w:rPr>
                <w:rFonts w:ascii="Verdana" w:eastAsiaTheme="majorEastAsia" w:hAnsi="Verdana"/>
                <w:sz w:val="21"/>
                <w:szCs w:val="21"/>
              </w:rPr>
            </w:pPr>
            <w:r>
              <w:rPr>
                <w:rFonts w:ascii="Verdana" w:eastAsiaTheme="majorEastAsia" w:hAnsi="Verdana" w:hint="eastAsia"/>
                <w:sz w:val="21"/>
                <w:szCs w:val="21"/>
              </w:rPr>
              <w:t>251M</w:t>
            </w:r>
          </w:p>
        </w:tc>
      </w:tr>
    </w:tbl>
    <w:p w:rsidR="00F0593D" w:rsidRDefault="004D42F1" w:rsidP="00037835">
      <w:pPr>
        <w:spacing w:line="300" w:lineRule="auto"/>
        <w:rPr>
          <w:rFonts w:ascii="Verdana" w:eastAsiaTheme="majorEastAsia" w:hAnsi="Verdana"/>
          <w:sz w:val="21"/>
          <w:szCs w:val="21"/>
        </w:rPr>
      </w:pPr>
      <w:r>
        <w:rPr>
          <w:rFonts w:ascii="Verdana" w:eastAsiaTheme="majorEastAsia" w:hAnsi="Verdana" w:hint="eastAsia"/>
          <w:sz w:val="21"/>
          <w:szCs w:val="21"/>
        </w:rPr>
        <w:t>DB</w:t>
      </w:r>
      <w:r>
        <w:rPr>
          <w:rFonts w:ascii="Verdana" w:eastAsiaTheme="majorEastAsia" w:hAnsi="Verdana" w:hint="eastAsia"/>
          <w:sz w:val="21"/>
          <w:szCs w:val="21"/>
        </w:rPr>
        <w:t>负载说明：单台</w:t>
      </w:r>
      <w:r>
        <w:rPr>
          <w:rFonts w:ascii="Verdana" w:eastAsiaTheme="majorEastAsia" w:hAnsi="Verdana" w:hint="eastAsia"/>
          <w:sz w:val="21"/>
          <w:szCs w:val="21"/>
        </w:rPr>
        <w:t>TMem</w:t>
      </w:r>
      <w:r>
        <w:rPr>
          <w:rFonts w:ascii="Verdana" w:eastAsiaTheme="majorEastAsia" w:hAnsi="Verdana" w:hint="eastAsia"/>
          <w:sz w:val="21"/>
          <w:szCs w:val="21"/>
        </w:rPr>
        <w:t>存储机支持：</w:t>
      </w:r>
      <w:r w:rsidRPr="004D42F1">
        <w:rPr>
          <w:rFonts w:ascii="Verdana" w:eastAsiaTheme="majorEastAsia" w:hAnsi="Verdana" w:hint="eastAsia"/>
          <w:sz w:val="21"/>
          <w:szCs w:val="21"/>
        </w:rPr>
        <w:t>1KB</w:t>
      </w:r>
      <w:r w:rsidRPr="004D42F1">
        <w:rPr>
          <w:rFonts w:ascii="Verdana" w:eastAsiaTheme="majorEastAsia" w:hAnsi="Verdana" w:hint="eastAsia"/>
          <w:sz w:val="21"/>
          <w:szCs w:val="21"/>
        </w:rPr>
        <w:t>数据每秒</w:t>
      </w:r>
      <w:r w:rsidRPr="004D42F1">
        <w:rPr>
          <w:rFonts w:ascii="Verdana" w:eastAsiaTheme="majorEastAsia" w:hAnsi="Verdana" w:hint="eastAsia"/>
          <w:sz w:val="21"/>
          <w:szCs w:val="21"/>
        </w:rPr>
        <w:t xml:space="preserve"> Set</w:t>
      </w:r>
      <w:r w:rsidRPr="004D42F1">
        <w:rPr>
          <w:rFonts w:ascii="Verdana" w:eastAsiaTheme="majorEastAsia" w:hAnsi="Verdana" w:hint="eastAsia"/>
          <w:sz w:val="21"/>
          <w:szCs w:val="21"/>
        </w:rPr>
        <w:t>操作</w:t>
      </w:r>
      <w:r w:rsidRPr="004D42F1">
        <w:rPr>
          <w:rFonts w:ascii="Verdana" w:eastAsiaTheme="majorEastAsia" w:hAnsi="Verdana" w:hint="eastAsia"/>
          <w:sz w:val="21"/>
          <w:szCs w:val="21"/>
        </w:rPr>
        <w:t>55556</w:t>
      </w:r>
      <w:r w:rsidRPr="004D42F1">
        <w:rPr>
          <w:rFonts w:ascii="Verdana" w:eastAsiaTheme="majorEastAsia" w:hAnsi="Verdana" w:hint="eastAsia"/>
          <w:sz w:val="21"/>
          <w:szCs w:val="21"/>
        </w:rPr>
        <w:t>次，</w:t>
      </w:r>
      <w:r w:rsidRPr="004D42F1">
        <w:rPr>
          <w:rFonts w:ascii="Verdana" w:eastAsiaTheme="majorEastAsia" w:hAnsi="Verdana" w:hint="eastAsia"/>
          <w:sz w:val="21"/>
          <w:szCs w:val="21"/>
        </w:rPr>
        <w:t>1KB</w:t>
      </w:r>
      <w:r w:rsidRPr="004D42F1">
        <w:rPr>
          <w:rFonts w:ascii="Verdana" w:eastAsiaTheme="majorEastAsia" w:hAnsi="Verdana" w:hint="eastAsia"/>
          <w:sz w:val="21"/>
          <w:szCs w:val="21"/>
        </w:rPr>
        <w:t>数据每秒</w:t>
      </w:r>
      <w:r w:rsidRPr="004D42F1">
        <w:rPr>
          <w:rFonts w:ascii="Verdana" w:eastAsiaTheme="majorEastAsia" w:hAnsi="Verdana" w:hint="eastAsia"/>
          <w:sz w:val="21"/>
          <w:szCs w:val="21"/>
        </w:rPr>
        <w:t xml:space="preserve"> Get</w:t>
      </w:r>
      <w:r w:rsidRPr="004D42F1">
        <w:rPr>
          <w:rFonts w:ascii="Verdana" w:eastAsiaTheme="majorEastAsia" w:hAnsi="Verdana" w:hint="eastAsia"/>
          <w:sz w:val="21"/>
          <w:szCs w:val="21"/>
        </w:rPr>
        <w:t>操作</w:t>
      </w:r>
      <w:r w:rsidRPr="004D42F1">
        <w:rPr>
          <w:rFonts w:ascii="Verdana" w:eastAsiaTheme="majorEastAsia" w:hAnsi="Verdana" w:hint="eastAsia"/>
          <w:sz w:val="21"/>
          <w:szCs w:val="21"/>
        </w:rPr>
        <w:t>58824</w:t>
      </w:r>
      <w:r w:rsidRPr="004D42F1">
        <w:rPr>
          <w:rFonts w:ascii="Verdana" w:eastAsiaTheme="majorEastAsia" w:hAnsi="Verdana" w:hint="eastAsia"/>
          <w:sz w:val="21"/>
          <w:szCs w:val="21"/>
        </w:rPr>
        <w:t>次，运营时我们会部署</w:t>
      </w:r>
      <w:r w:rsidRPr="004D42F1">
        <w:rPr>
          <w:rFonts w:ascii="Verdana" w:eastAsiaTheme="majorEastAsia" w:hAnsi="Verdana" w:hint="eastAsia"/>
          <w:sz w:val="21"/>
          <w:szCs w:val="21"/>
        </w:rPr>
        <w:t>8</w:t>
      </w:r>
      <w:r w:rsidRPr="004D42F1">
        <w:rPr>
          <w:rFonts w:ascii="Verdana" w:eastAsiaTheme="majorEastAsia" w:hAnsi="Verdana" w:hint="eastAsia"/>
          <w:sz w:val="21"/>
          <w:szCs w:val="21"/>
        </w:rPr>
        <w:t>台存储机，这样理论上可支持的</w:t>
      </w:r>
      <w:r w:rsidRPr="004D42F1">
        <w:rPr>
          <w:rFonts w:ascii="Verdana" w:eastAsiaTheme="majorEastAsia" w:hAnsi="Verdana" w:hint="eastAsia"/>
          <w:sz w:val="21"/>
          <w:szCs w:val="21"/>
        </w:rPr>
        <w:t>Set</w:t>
      </w:r>
      <w:r w:rsidRPr="004D42F1">
        <w:rPr>
          <w:rFonts w:ascii="Verdana" w:eastAsiaTheme="majorEastAsia" w:hAnsi="Verdana" w:hint="eastAsia"/>
          <w:sz w:val="21"/>
          <w:szCs w:val="21"/>
        </w:rPr>
        <w:t>和</w:t>
      </w:r>
      <w:r w:rsidRPr="004D42F1">
        <w:rPr>
          <w:rFonts w:ascii="Verdana" w:eastAsiaTheme="majorEastAsia" w:hAnsi="Verdana" w:hint="eastAsia"/>
          <w:sz w:val="21"/>
          <w:szCs w:val="21"/>
        </w:rPr>
        <w:t>Get</w:t>
      </w:r>
      <w:r w:rsidRPr="004D42F1">
        <w:rPr>
          <w:rFonts w:ascii="Verdana" w:eastAsiaTheme="majorEastAsia" w:hAnsi="Verdana" w:hint="eastAsia"/>
          <w:sz w:val="21"/>
          <w:szCs w:val="21"/>
        </w:rPr>
        <w:t>操作次数分别是</w:t>
      </w:r>
      <w:r w:rsidRPr="004D42F1">
        <w:rPr>
          <w:rFonts w:ascii="Verdana" w:eastAsiaTheme="majorEastAsia" w:hAnsi="Verdana" w:hint="eastAsia"/>
          <w:sz w:val="21"/>
          <w:szCs w:val="21"/>
        </w:rPr>
        <w:t>44.5w</w:t>
      </w:r>
      <w:r w:rsidRPr="004D42F1">
        <w:rPr>
          <w:rFonts w:ascii="Verdana" w:eastAsiaTheme="majorEastAsia" w:hAnsi="Verdana" w:hint="eastAsia"/>
          <w:sz w:val="21"/>
          <w:szCs w:val="21"/>
        </w:rPr>
        <w:t>和</w:t>
      </w:r>
      <w:r w:rsidRPr="004D42F1">
        <w:rPr>
          <w:rFonts w:ascii="Verdana" w:eastAsiaTheme="majorEastAsia" w:hAnsi="Verdana" w:hint="eastAsia"/>
          <w:sz w:val="21"/>
          <w:szCs w:val="21"/>
        </w:rPr>
        <w:t>47.1w</w:t>
      </w:r>
      <w:r w:rsidR="00FA0ED7">
        <w:rPr>
          <w:rFonts w:ascii="Verdana" w:eastAsiaTheme="majorEastAsia" w:hAnsi="Verdana" w:hint="eastAsia"/>
          <w:sz w:val="21"/>
          <w:szCs w:val="21"/>
        </w:rPr>
        <w:t>。依据上表的数据，目前的部署可以足够满足需要。</w:t>
      </w:r>
    </w:p>
    <w:p w:rsidR="000E780D" w:rsidRDefault="000E780D" w:rsidP="000E780D">
      <w:pPr>
        <w:pStyle w:val="1"/>
      </w:pPr>
      <w:bookmarkStart w:id="18" w:name="_Toc308114211"/>
      <w:r>
        <w:rPr>
          <w:rFonts w:hint="eastAsia"/>
        </w:rPr>
        <w:lastRenderedPageBreak/>
        <w:t>系统需求</w:t>
      </w:r>
      <w:bookmarkEnd w:id="18"/>
    </w:p>
    <w:p w:rsidR="000E780D" w:rsidRDefault="000E780D" w:rsidP="000E780D">
      <w:pPr>
        <w:pStyle w:val="2"/>
      </w:pPr>
      <w:bookmarkStart w:id="19" w:name="_Toc308114212"/>
      <w:r>
        <w:rPr>
          <w:rFonts w:hint="eastAsia"/>
        </w:rPr>
        <w:t>软件需求</w:t>
      </w:r>
      <w:bookmarkEnd w:id="19"/>
    </w:p>
    <w:p w:rsidR="00240E9A" w:rsidRDefault="00240E9A" w:rsidP="00C10AC2">
      <w:pPr>
        <w:spacing w:line="300" w:lineRule="auto"/>
        <w:rPr>
          <w:rFonts w:ascii="Verdana" w:eastAsiaTheme="majorEastAsia" w:hAnsi="Verdana"/>
          <w:sz w:val="21"/>
          <w:szCs w:val="21"/>
        </w:rPr>
      </w:pPr>
      <w:r>
        <w:rPr>
          <w:rFonts w:ascii="Verdana" w:eastAsiaTheme="majorEastAsia" w:hAnsi="Verdana" w:hint="eastAsia"/>
          <w:sz w:val="21"/>
          <w:szCs w:val="21"/>
        </w:rPr>
        <w:t xml:space="preserve">OS: </w:t>
      </w:r>
      <w:r w:rsidR="000E780D" w:rsidRPr="00240E9A">
        <w:rPr>
          <w:rFonts w:ascii="Verdana" w:eastAsiaTheme="majorEastAsia" w:hAnsi="Verdana" w:hint="eastAsia"/>
          <w:sz w:val="21"/>
          <w:szCs w:val="21"/>
        </w:rPr>
        <w:t>SuSE Linux Enterprise Server 10</w:t>
      </w:r>
      <w:r>
        <w:rPr>
          <w:rFonts w:ascii="Verdana" w:eastAsiaTheme="majorEastAsia" w:hAnsi="Verdana" w:hint="eastAsia"/>
          <w:sz w:val="21"/>
          <w:szCs w:val="21"/>
        </w:rPr>
        <w:t xml:space="preserve"> x64</w:t>
      </w:r>
    </w:p>
    <w:p w:rsidR="000E780D" w:rsidRPr="00240E9A" w:rsidRDefault="000E780D" w:rsidP="00C10AC2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240E9A">
        <w:rPr>
          <w:rFonts w:ascii="Verdana" w:eastAsiaTheme="majorEastAsia" w:hAnsi="Verdana" w:hint="eastAsia"/>
          <w:sz w:val="21"/>
          <w:szCs w:val="21"/>
        </w:rPr>
        <w:t>内核：</w:t>
      </w:r>
      <w:r w:rsidRPr="00240E9A">
        <w:rPr>
          <w:rFonts w:ascii="Verdana" w:eastAsiaTheme="majorEastAsia" w:hAnsi="Verdana" w:hint="eastAsia"/>
          <w:sz w:val="21"/>
          <w:szCs w:val="21"/>
        </w:rPr>
        <w:t>2.6.16  8 SMP</w:t>
      </w:r>
    </w:p>
    <w:p w:rsidR="000E780D" w:rsidRPr="00240E9A" w:rsidRDefault="000E780D" w:rsidP="00C10AC2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240E9A">
        <w:rPr>
          <w:rFonts w:ascii="Verdana" w:eastAsiaTheme="majorEastAsia" w:hAnsi="Verdana"/>
          <w:sz w:val="21"/>
          <w:szCs w:val="21"/>
        </w:rPr>
        <w:t>G</w:t>
      </w:r>
      <w:r w:rsidR="009F501E">
        <w:rPr>
          <w:rFonts w:ascii="Verdana" w:eastAsiaTheme="majorEastAsia" w:hAnsi="Verdana" w:hint="eastAsia"/>
          <w:sz w:val="21"/>
          <w:szCs w:val="21"/>
        </w:rPr>
        <w:t>CC</w:t>
      </w:r>
      <w:r w:rsidRPr="00240E9A">
        <w:rPr>
          <w:rFonts w:ascii="Verdana" w:eastAsiaTheme="majorEastAsia" w:hAnsi="Verdana" w:hint="eastAsia"/>
          <w:sz w:val="21"/>
          <w:szCs w:val="21"/>
        </w:rPr>
        <w:t>：</w:t>
      </w:r>
      <w:r w:rsidRPr="00240E9A">
        <w:rPr>
          <w:rFonts w:ascii="Verdana" w:eastAsiaTheme="majorEastAsia" w:hAnsi="Verdana" w:hint="eastAsia"/>
          <w:sz w:val="21"/>
          <w:szCs w:val="21"/>
        </w:rPr>
        <w:t>4.1.</w:t>
      </w:r>
      <w:r w:rsidR="00240E9A">
        <w:rPr>
          <w:rFonts w:ascii="Verdana" w:eastAsiaTheme="majorEastAsia" w:hAnsi="Verdana" w:hint="eastAsia"/>
          <w:sz w:val="21"/>
          <w:szCs w:val="21"/>
        </w:rPr>
        <w:t>2</w:t>
      </w:r>
    </w:p>
    <w:p w:rsidR="000E780D" w:rsidRPr="00240E9A" w:rsidRDefault="000E780D" w:rsidP="00C10AC2">
      <w:pPr>
        <w:spacing w:line="300" w:lineRule="auto"/>
        <w:rPr>
          <w:rFonts w:ascii="Verdana" w:eastAsiaTheme="majorEastAsia" w:hAnsi="Verdana"/>
          <w:sz w:val="21"/>
          <w:szCs w:val="21"/>
        </w:rPr>
      </w:pPr>
      <w:r w:rsidRPr="00240E9A">
        <w:rPr>
          <w:rFonts w:ascii="Verdana" w:eastAsiaTheme="majorEastAsia" w:hAnsi="Verdana" w:hint="eastAsia"/>
          <w:sz w:val="21"/>
          <w:szCs w:val="21"/>
        </w:rPr>
        <w:t>运营环境与开发环境一致或是对应经测试的升级版本。</w:t>
      </w:r>
    </w:p>
    <w:p w:rsidR="00C13E06" w:rsidRDefault="00C13E06" w:rsidP="00C13E06">
      <w:pPr>
        <w:pStyle w:val="2"/>
      </w:pPr>
      <w:bookmarkStart w:id="20" w:name="_Toc308114213"/>
      <w:r>
        <w:rPr>
          <w:rFonts w:hint="eastAsia"/>
        </w:rPr>
        <w:t>硬件需求</w:t>
      </w:r>
      <w:bookmarkEnd w:id="20"/>
    </w:p>
    <w:p w:rsidR="00C13E06" w:rsidRPr="008F652A" w:rsidRDefault="00C10AC2" w:rsidP="00473810">
      <w:pPr>
        <w:spacing w:line="300" w:lineRule="auto"/>
        <w:rPr>
          <w:rFonts w:ascii="Verdana" w:hAnsi="Verdana"/>
          <w:sz w:val="21"/>
          <w:szCs w:val="21"/>
        </w:rPr>
      </w:pPr>
      <w:r w:rsidRPr="008F652A">
        <w:rPr>
          <w:rFonts w:ascii="Verdana"/>
          <w:sz w:val="21"/>
          <w:szCs w:val="21"/>
        </w:rPr>
        <w:t>根据业务应用的不同，分别</w:t>
      </w:r>
      <w:r w:rsidR="00C13E06" w:rsidRPr="008F652A">
        <w:rPr>
          <w:rFonts w:ascii="Verdana"/>
          <w:sz w:val="21"/>
          <w:szCs w:val="21"/>
        </w:rPr>
        <w:t>采用</w:t>
      </w:r>
      <w:r w:rsidRPr="008F652A">
        <w:rPr>
          <w:rFonts w:ascii="Verdana" w:hAnsi="Verdana"/>
          <w:sz w:val="21"/>
          <w:szCs w:val="21"/>
        </w:rPr>
        <w:t>C1</w:t>
      </w:r>
      <w:r w:rsidR="00C13E06" w:rsidRPr="008F652A">
        <w:rPr>
          <w:rFonts w:ascii="Verdana"/>
          <w:sz w:val="21"/>
          <w:szCs w:val="21"/>
        </w:rPr>
        <w:t>、</w:t>
      </w:r>
      <w:r w:rsidRPr="008F652A">
        <w:rPr>
          <w:rFonts w:ascii="Verdana" w:hAnsi="Verdana"/>
          <w:sz w:val="21"/>
          <w:szCs w:val="21"/>
        </w:rPr>
        <w:t>A1</w:t>
      </w:r>
      <w:r w:rsidR="00C13E06" w:rsidRPr="008F652A">
        <w:rPr>
          <w:rFonts w:ascii="Verdana"/>
          <w:sz w:val="21"/>
          <w:szCs w:val="21"/>
        </w:rPr>
        <w:t>、</w:t>
      </w:r>
      <w:r w:rsidRPr="008F652A">
        <w:rPr>
          <w:rFonts w:ascii="Verdana" w:hAnsi="Verdana"/>
          <w:sz w:val="21"/>
          <w:szCs w:val="21"/>
        </w:rPr>
        <w:t>A5</w:t>
      </w:r>
      <w:r w:rsidRPr="008F652A">
        <w:rPr>
          <w:rFonts w:ascii="Verdana"/>
          <w:sz w:val="21"/>
          <w:szCs w:val="21"/>
        </w:rPr>
        <w:t>、</w:t>
      </w:r>
      <w:r w:rsidR="00C13E06" w:rsidRPr="008F652A">
        <w:rPr>
          <w:rFonts w:ascii="Verdana" w:hAnsi="Verdana"/>
          <w:sz w:val="21"/>
          <w:szCs w:val="21"/>
        </w:rPr>
        <w:t>B</w:t>
      </w:r>
      <w:r w:rsidRPr="008F652A">
        <w:rPr>
          <w:rFonts w:ascii="Verdana" w:hAnsi="Verdana"/>
          <w:sz w:val="21"/>
          <w:szCs w:val="21"/>
        </w:rPr>
        <w:t>6</w:t>
      </w:r>
      <w:r w:rsidRPr="008F652A">
        <w:rPr>
          <w:rFonts w:ascii="Verdana"/>
          <w:sz w:val="21"/>
          <w:szCs w:val="21"/>
        </w:rPr>
        <w:t>四</w:t>
      </w:r>
      <w:r w:rsidR="005939D1" w:rsidRPr="008F652A">
        <w:rPr>
          <w:rFonts w:ascii="Verdana"/>
          <w:sz w:val="21"/>
          <w:szCs w:val="21"/>
        </w:rPr>
        <w:t>种机型，具体如下：</w:t>
      </w:r>
    </w:p>
    <w:p w:rsidR="005939D1" w:rsidRDefault="005939D1" w:rsidP="00473810">
      <w:pPr>
        <w:spacing w:line="300" w:lineRule="auto"/>
        <w:rPr>
          <w:rFonts w:ascii="Verdana"/>
          <w:sz w:val="21"/>
          <w:szCs w:val="21"/>
        </w:rPr>
      </w:pPr>
      <w:r w:rsidRPr="008F652A">
        <w:rPr>
          <w:rFonts w:ascii="Verdana"/>
          <w:sz w:val="21"/>
          <w:szCs w:val="21"/>
        </w:rPr>
        <w:t>（</w:t>
      </w:r>
      <w:r w:rsidRPr="008F652A">
        <w:rPr>
          <w:rFonts w:ascii="Verdana" w:hAnsi="Verdana"/>
          <w:sz w:val="21"/>
          <w:szCs w:val="21"/>
        </w:rPr>
        <w:t>1</w:t>
      </w:r>
      <w:r w:rsidRPr="008F652A">
        <w:rPr>
          <w:rFonts w:ascii="Verdana"/>
          <w:sz w:val="21"/>
          <w:szCs w:val="21"/>
        </w:rPr>
        <w:t>）</w:t>
      </w:r>
      <w:r w:rsidR="00B16345" w:rsidRPr="008F652A">
        <w:rPr>
          <w:rFonts w:ascii="Verdana"/>
          <w:sz w:val="21"/>
          <w:szCs w:val="21"/>
        </w:rPr>
        <w:t>游戏服务器</w:t>
      </w:r>
    </w:p>
    <w:p w:rsidR="00DE0A4C" w:rsidRPr="008F652A" w:rsidRDefault="00DE0A4C" w:rsidP="00473810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功能：处理客户端连接和游戏所有业务逻辑</w:t>
      </w:r>
      <w:r w:rsidR="00D41D81">
        <w:rPr>
          <w:rFonts w:ascii="Verdana" w:hAnsi="Verdana" w:hint="eastAsia"/>
          <w:sz w:val="21"/>
          <w:szCs w:val="21"/>
        </w:rPr>
        <w:t>，</w:t>
      </w:r>
      <w:r w:rsidR="00D41D81" w:rsidRPr="008F652A">
        <w:rPr>
          <w:rFonts w:ascii="Verdana"/>
          <w:sz w:val="21"/>
          <w:szCs w:val="21"/>
        </w:rPr>
        <w:t>每台游戏服务器承载</w:t>
      </w:r>
      <w:r w:rsidR="00D41D81" w:rsidRPr="008F652A">
        <w:rPr>
          <w:rFonts w:ascii="Verdana" w:hAnsi="Verdana"/>
          <w:sz w:val="21"/>
          <w:szCs w:val="21"/>
        </w:rPr>
        <w:t>2w</w:t>
      </w:r>
      <w:r w:rsidR="00D41D81" w:rsidRPr="008F652A">
        <w:rPr>
          <w:rFonts w:ascii="Verdana"/>
          <w:sz w:val="21"/>
          <w:szCs w:val="21"/>
        </w:rPr>
        <w:t>在线</w:t>
      </w:r>
    </w:p>
    <w:p w:rsidR="006622DF" w:rsidRDefault="006622DF" w:rsidP="006622DF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机型与数量：</w:t>
      </w:r>
      <w:r>
        <w:rPr>
          <w:rFonts w:ascii="Verdana" w:hint="eastAsia"/>
          <w:sz w:val="21"/>
          <w:szCs w:val="21"/>
        </w:rPr>
        <w:t>15</w:t>
      </w:r>
      <w:r>
        <w:rPr>
          <w:rFonts w:ascii="Verdana" w:hint="eastAsia"/>
          <w:sz w:val="21"/>
          <w:szCs w:val="21"/>
        </w:rPr>
        <w:t>台</w:t>
      </w:r>
      <w:r>
        <w:rPr>
          <w:rFonts w:ascii="Verdana" w:hint="eastAsia"/>
          <w:sz w:val="21"/>
          <w:szCs w:val="21"/>
        </w:rPr>
        <w:t>C1</w:t>
      </w:r>
    </w:p>
    <w:p w:rsidR="008F652A" w:rsidRPr="008F652A" w:rsidRDefault="008F652A" w:rsidP="00473810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可运营性：每台游戏服务器承载完整的游戏世界，运营</w:t>
      </w:r>
      <w:r w:rsidR="008A4DD8">
        <w:rPr>
          <w:rFonts w:ascii="Verdana" w:hint="eastAsia"/>
          <w:sz w:val="21"/>
          <w:szCs w:val="21"/>
        </w:rPr>
        <w:t>时</w:t>
      </w:r>
      <w:r>
        <w:rPr>
          <w:rFonts w:ascii="Verdana" w:hint="eastAsia"/>
          <w:sz w:val="21"/>
          <w:szCs w:val="21"/>
        </w:rPr>
        <w:t>可按在线数量平行的扩容或缩容；</w:t>
      </w:r>
    </w:p>
    <w:p w:rsidR="00C13E06" w:rsidRDefault="00D47444" w:rsidP="00473810">
      <w:pPr>
        <w:spacing w:line="300" w:lineRule="auto"/>
        <w:rPr>
          <w:rFonts w:ascii="Verdana"/>
          <w:sz w:val="21"/>
          <w:szCs w:val="21"/>
        </w:rPr>
      </w:pPr>
      <w:r w:rsidRPr="008F652A">
        <w:rPr>
          <w:rFonts w:ascii="Verdana"/>
          <w:sz w:val="21"/>
          <w:szCs w:val="21"/>
        </w:rPr>
        <w:t>（</w:t>
      </w:r>
      <w:r w:rsidR="001C1271" w:rsidRPr="008F652A">
        <w:rPr>
          <w:rFonts w:ascii="Verdana" w:hAnsi="Verdana"/>
          <w:sz w:val="21"/>
          <w:szCs w:val="21"/>
        </w:rPr>
        <w:t>2</w:t>
      </w:r>
      <w:r w:rsidRPr="008F652A">
        <w:rPr>
          <w:rFonts w:ascii="Verdana"/>
          <w:sz w:val="21"/>
          <w:szCs w:val="21"/>
        </w:rPr>
        <w:t>）</w:t>
      </w:r>
      <w:r w:rsidR="008F652A" w:rsidRPr="008F652A">
        <w:rPr>
          <w:rFonts w:ascii="Verdana"/>
          <w:sz w:val="21"/>
          <w:szCs w:val="21"/>
        </w:rPr>
        <w:t>代理服务器</w:t>
      </w:r>
    </w:p>
    <w:p w:rsidR="00DE0A4C" w:rsidRPr="008F652A" w:rsidRDefault="00DE0A4C" w:rsidP="00473810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功能：作消息中转与透传，不保存状态</w:t>
      </w:r>
      <w:r w:rsidR="00511FB5">
        <w:rPr>
          <w:rFonts w:ascii="Verdana" w:hint="eastAsia"/>
          <w:sz w:val="21"/>
          <w:szCs w:val="21"/>
        </w:rPr>
        <w:t>，单台可承载</w:t>
      </w:r>
      <w:r w:rsidR="00511FB5">
        <w:rPr>
          <w:rFonts w:ascii="Verdana" w:hint="eastAsia"/>
          <w:sz w:val="21"/>
          <w:szCs w:val="21"/>
        </w:rPr>
        <w:t>20w</w:t>
      </w:r>
      <w:r w:rsidR="00511FB5">
        <w:rPr>
          <w:rFonts w:ascii="Verdana" w:hint="eastAsia"/>
          <w:sz w:val="21"/>
          <w:szCs w:val="21"/>
        </w:rPr>
        <w:t>在线</w:t>
      </w:r>
    </w:p>
    <w:p w:rsidR="00D41D81" w:rsidRDefault="00D41D81" w:rsidP="00D41D81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机型与数量：</w:t>
      </w:r>
      <w:r>
        <w:rPr>
          <w:rFonts w:ascii="Verdana" w:hint="eastAsia"/>
          <w:sz w:val="21"/>
          <w:szCs w:val="21"/>
        </w:rPr>
        <w:t>2</w:t>
      </w:r>
      <w:r>
        <w:rPr>
          <w:rFonts w:ascii="Verdana" w:hint="eastAsia"/>
          <w:sz w:val="21"/>
          <w:szCs w:val="21"/>
        </w:rPr>
        <w:t>台</w:t>
      </w:r>
      <w:r>
        <w:rPr>
          <w:rFonts w:ascii="Verdana" w:hint="eastAsia"/>
          <w:sz w:val="21"/>
          <w:szCs w:val="21"/>
        </w:rPr>
        <w:t>C1</w:t>
      </w:r>
    </w:p>
    <w:p w:rsidR="008F652A" w:rsidRDefault="008A4DD8" w:rsidP="00473810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可运营性：</w:t>
      </w:r>
      <w:r w:rsidR="00DE0A4C">
        <w:rPr>
          <w:rFonts w:ascii="Verdana" w:hAnsi="Verdana" w:hint="eastAsia"/>
          <w:sz w:val="21"/>
          <w:szCs w:val="21"/>
        </w:rPr>
        <w:t>支持</w:t>
      </w:r>
      <w:r w:rsidR="00EA5796">
        <w:rPr>
          <w:rFonts w:ascii="Verdana" w:hAnsi="Verdana" w:hint="eastAsia"/>
          <w:sz w:val="21"/>
          <w:szCs w:val="21"/>
        </w:rPr>
        <w:t>根据</w:t>
      </w:r>
      <w:r w:rsidR="0043738B">
        <w:rPr>
          <w:rFonts w:ascii="Verdana" w:hAnsi="Verdana" w:hint="eastAsia"/>
          <w:sz w:val="21"/>
          <w:szCs w:val="21"/>
        </w:rPr>
        <w:t>机器数量对</w:t>
      </w:r>
      <w:r w:rsidR="0043738B">
        <w:rPr>
          <w:rFonts w:ascii="Verdana" w:hAnsi="Verdana" w:hint="eastAsia"/>
          <w:sz w:val="21"/>
          <w:szCs w:val="21"/>
        </w:rPr>
        <w:t>QQ</w:t>
      </w:r>
      <w:r w:rsidR="00EA5796">
        <w:rPr>
          <w:rFonts w:ascii="Verdana" w:hAnsi="Verdana" w:hint="eastAsia"/>
          <w:sz w:val="21"/>
          <w:szCs w:val="21"/>
        </w:rPr>
        <w:t>作</w:t>
      </w:r>
      <w:r w:rsidR="0043738B">
        <w:rPr>
          <w:rFonts w:ascii="Verdana" w:hAnsi="Verdana" w:hint="eastAsia"/>
          <w:sz w:val="21"/>
          <w:szCs w:val="21"/>
        </w:rPr>
        <w:t>号段</w:t>
      </w:r>
      <w:r w:rsidR="00EA5796">
        <w:rPr>
          <w:rFonts w:ascii="Verdana" w:hAnsi="Verdana" w:hint="eastAsia"/>
          <w:sz w:val="21"/>
          <w:szCs w:val="21"/>
        </w:rPr>
        <w:t>划分</w:t>
      </w:r>
      <w:r w:rsidR="0043738B">
        <w:rPr>
          <w:rFonts w:ascii="Verdana" w:hAnsi="Verdana" w:hint="eastAsia"/>
          <w:sz w:val="21"/>
          <w:szCs w:val="21"/>
        </w:rPr>
        <w:t>的方式</w:t>
      </w:r>
      <w:r w:rsidR="0043738B">
        <w:rPr>
          <w:rFonts w:ascii="Verdana" w:hAnsi="Verdana" w:hint="eastAsia"/>
          <w:sz w:val="21"/>
          <w:szCs w:val="21"/>
        </w:rPr>
        <w:t>(Uin%</w:t>
      </w:r>
      <w:r w:rsidR="0043738B">
        <w:rPr>
          <w:rFonts w:ascii="Verdana" w:hAnsi="Verdana" w:hint="eastAsia"/>
          <w:sz w:val="21"/>
          <w:szCs w:val="21"/>
        </w:rPr>
        <w:t>机器数量</w:t>
      </w:r>
      <w:r w:rsidR="0043738B">
        <w:rPr>
          <w:rFonts w:ascii="Verdana" w:hAnsi="Verdana" w:hint="eastAsia"/>
          <w:sz w:val="21"/>
          <w:szCs w:val="21"/>
        </w:rPr>
        <w:t>)</w:t>
      </w:r>
      <w:r w:rsidR="0043738B">
        <w:rPr>
          <w:rFonts w:ascii="Verdana" w:hAnsi="Verdana" w:hint="eastAsia"/>
          <w:sz w:val="21"/>
          <w:szCs w:val="21"/>
        </w:rPr>
        <w:t>进行</w:t>
      </w:r>
      <w:r w:rsidR="00EA5796">
        <w:rPr>
          <w:rFonts w:ascii="Verdana" w:hAnsi="Verdana" w:hint="eastAsia"/>
          <w:sz w:val="21"/>
          <w:szCs w:val="21"/>
        </w:rPr>
        <w:t>消息</w:t>
      </w:r>
      <w:r w:rsidR="00EA5796">
        <w:rPr>
          <w:rFonts w:ascii="Verdana" w:hint="eastAsia"/>
          <w:sz w:val="21"/>
          <w:szCs w:val="21"/>
        </w:rPr>
        <w:t>中转与透传，既能作不停机扩容或缩容，又能解决单点问题（需要机器数量</w:t>
      </w:r>
      <w:r w:rsidR="00EA5796">
        <w:rPr>
          <w:rFonts w:ascii="Verdana" w:hint="eastAsia"/>
          <w:sz w:val="21"/>
          <w:szCs w:val="21"/>
        </w:rPr>
        <w:t>&gt;=2</w:t>
      </w:r>
      <w:r w:rsidR="00EA5796">
        <w:rPr>
          <w:rFonts w:ascii="Verdana" w:hint="eastAsia"/>
          <w:sz w:val="21"/>
          <w:szCs w:val="21"/>
        </w:rPr>
        <w:t>）</w:t>
      </w:r>
    </w:p>
    <w:p w:rsidR="00EA5796" w:rsidRDefault="00EA5796" w:rsidP="00473810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（</w:t>
      </w:r>
      <w:r>
        <w:rPr>
          <w:rFonts w:ascii="Verdana" w:hint="eastAsia"/>
          <w:sz w:val="21"/>
          <w:szCs w:val="21"/>
        </w:rPr>
        <w:t>3</w:t>
      </w:r>
      <w:r>
        <w:rPr>
          <w:rFonts w:ascii="Verdana" w:hint="eastAsia"/>
          <w:sz w:val="21"/>
          <w:szCs w:val="21"/>
        </w:rPr>
        <w:t>）</w:t>
      </w:r>
      <w:r>
        <w:rPr>
          <w:rFonts w:ascii="Verdana" w:hint="eastAsia"/>
          <w:sz w:val="21"/>
          <w:szCs w:val="21"/>
        </w:rPr>
        <w:t>TMemProxySvr</w:t>
      </w:r>
    </w:p>
    <w:p w:rsidR="00EA5796" w:rsidRDefault="00EA5796" w:rsidP="00473810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功能：代理所有对存储服务器的数据访问，即将</w:t>
      </w:r>
      <w:r>
        <w:rPr>
          <w:rFonts w:ascii="Verdana" w:hint="eastAsia"/>
          <w:sz w:val="21"/>
          <w:szCs w:val="21"/>
        </w:rPr>
        <w:t>TMem</w:t>
      </w:r>
      <w:r>
        <w:rPr>
          <w:rFonts w:ascii="Verdana" w:hint="eastAsia"/>
          <w:sz w:val="21"/>
          <w:szCs w:val="21"/>
        </w:rPr>
        <w:t>提供的</w:t>
      </w:r>
      <w:r>
        <w:rPr>
          <w:rFonts w:ascii="Verdana" w:hint="eastAsia"/>
          <w:sz w:val="21"/>
          <w:szCs w:val="21"/>
        </w:rPr>
        <w:t>API</w:t>
      </w:r>
      <w:r>
        <w:rPr>
          <w:rFonts w:ascii="Verdana" w:hint="eastAsia"/>
          <w:sz w:val="21"/>
          <w:szCs w:val="21"/>
        </w:rPr>
        <w:t>作二次封装，以方便游戏逻辑层的</w:t>
      </w:r>
      <w:r>
        <w:rPr>
          <w:rFonts w:ascii="Verdana" w:hint="eastAsia"/>
          <w:sz w:val="21"/>
          <w:szCs w:val="21"/>
        </w:rPr>
        <w:t>Get</w:t>
      </w:r>
      <w:r>
        <w:rPr>
          <w:rFonts w:ascii="Verdana" w:hint="eastAsia"/>
          <w:sz w:val="21"/>
          <w:szCs w:val="21"/>
        </w:rPr>
        <w:t>、</w:t>
      </w:r>
      <w:r>
        <w:rPr>
          <w:rFonts w:ascii="Verdana" w:hint="eastAsia"/>
          <w:sz w:val="21"/>
          <w:szCs w:val="21"/>
        </w:rPr>
        <w:t>Set</w:t>
      </w:r>
      <w:r>
        <w:rPr>
          <w:rFonts w:ascii="Verdana" w:hint="eastAsia"/>
          <w:sz w:val="21"/>
          <w:szCs w:val="21"/>
        </w:rPr>
        <w:t>、</w:t>
      </w:r>
      <w:r>
        <w:rPr>
          <w:rFonts w:ascii="Verdana" w:hint="eastAsia"/>
          <w:sz w:val="21"/>
          <w:szCs w:val="21"/>
        </w:rPr>
        <w:t>Delete</w:t>
      </w:r>
      <w:r>
        <w:rPr>
          <w:rFonts w:ascii="Verdana" w:hint="eastAsia"/>
          <w:sz w:val="21"/>
          <w:szCs w:val="21"/>
        </w:rPr>
        <w:t>等数据操作</w:t>
      </w:r>
      <w:r w:rsidR="002320C6">
        <w:rPr>
          <w:rFonts w:ascii="Verdana" w:hint="eastAsia"/>
          <w:sz w:val="21"/>
          <w:szCs w:val="21"/>
        </w:rPr>
        <w:t>，当然，</w:t>
      </w:r>
      <w:r w:rsidR="002320C6" w:rsidRPr="002320C6">
        <w:rPr>
          <w:rFonts w:ascii="Verdana" w:hint="eastAsia"/>
          <w:sz w:val="21"/>
          <w:szCs w:val="21"/>
        </w:rPr>
        <w:t>TMemProxySvr</w:t>
      </w:r>
      <w:r w:rsidR="002320C6" w:rsidRPr="002320C6">
        <w:rPr>
          <w:rFonts w:ascii="Verdana" w:hint="eastAsia"/>
          <w:sz w:val="21"/>
          <w:szCs w:val="21"/>
        </w:rPr>
        <w:t>的作用不仅仅简单的封装</w:t>
      </w:r>
      <w:r w:rsidR="002320C6" w:rsidRPr="002320C6">
        <w:rPr>
          <w:rFonts w:ascii="Verdana" w:hint="eastAsia"/>
          <w:sz w:val="21"/>
          <w:szCs w:val="21"/>
        </w:rPr>
        <w:t>TMem</w:t>
      </w:r>
      <w:r w:rsidR="002320C6" w:rsidRPr="002320C6">
        <w:rPr>
          <w:rFonts w:ascii="Verdana" w:hint="eastAsia"/>
          <w:sz w:val="21"/>
          <w:szCs w:val="21"/>
        </w:rPr>
        <w:t>的</w:t>
      </w:r>
      <w:r w:rsidR="002320C6" w:rsidRPr="002320C6">
        <w:rPr>
          <w:rFonts w:ascii="Verdana" w:hint="eastAsia"/>
          <w:sz w:val="21"/>
          <w:szCs w:val="21"/>
        </w:rPr>
        <w:t>API</w:t>
      </w:r>
      <w:r w:rsidR="002320C6" w:rsidRPr="002320C6">
        <w:rPr>
          <w:rFonts w:ascii="Verdana" w:hint="eastAsia"/>
          <w:sz w:val="21"/>
          <w:szCs w:val="21"/>
        </w:rPr>
        <w:t>，更重要的作用是屏蔽了所有来自逻辑层（</w:t>
      </w:r>
      <w:r w:rsidR="002320C6" w:rsidRPr="002320C6">
        <w:rPr>
          <w:rFonts w:ascii="Verdana" w:hint="eastAsia"/>
          <w:sz w:val="21"/>
          <w:szCs w:val="21"/>
        </w:rPr>
        <w:t>Gamesvr</w:t>
      </w:r>
      <w:r w:rsidR="002320C6" w:rsidRPr="002320C6">
        <w:rPr>
          <w:rFonts w:ascii="Verdana" w:hint="eastAsia"/>
          <w:sz w:val="21"/>
          <w:szCs w:val="21"/>
        </w:rPr>
        <w:t>）对数据访问的实现细节，如：逻辑层需要读</w:t>
      </w:r>
      <w:r w:rsidR="002320C6" w:rsidRPr="002320C6">
        <w:rPr>
          <w:rFonts w:ascii="Verdana" w:hint="eastAsia"/>
          <w:sz w:val="21"/>
          <w:szCs w:val="21"/>
        </w:rPr>
        <w:t>/</w:t>
      </w:r>
      <w:r w:rsidR="002320C6" w:rsidRPr="002320C6">
        <w:rPr>
          <w:rFonts w:ascii="Verdana" w:hint="eastAsia"/>
          <w:sz w:val="21"/>
          <w:szCs w:val="21"/>
        </w:rPr>
        <w:t>写任务或物品的数据，不用关心这些数据存储在哪台机器，不用关心这些数据是否作了分表（多</w:t>
      </w:r>
      <w:r w:rsidR="002320C6" w:rsidRPr="002320C6">
        <w:rPr>
          <w:rFonts w:ascii="Verdana" w:hint="eastAsia"/>
          <w:sz w:val="21"/>
          <w:szCs w:val="21"/>
        </w:rPr>
        <w:t>bid</w:t>
      </w:r>
      <w:r w:rsidR="002320C6" w:rsidRPr="002320C6">
        <w:rPr>
          <w:rFonts w:ascii="Verdana" w:hint="eastAsia"/>
          <w:sz w:val="21"/>
          <w:szCs w:val="21"/>
        </w:rPr>
        <w:t>），不用关心这些数据是否需要作跨机器的多表访问（需要采取事务来控制）等等这些实现细节</w:t>
      </w:r>
    </w:p>
    <w:p w:rsidR="00D41D81" w:rsidRDefault="00D41D81" w:rsidP="00D41D81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机型与数量：</w:t>
      </w:r>
      <w:r>
        <w:rPr>
          <w:rFonts w:ascii="Verdana" w:hint="eastAsia"/>
          <w:sz w:val="21"/>
          <w:szCs w:val="21"/>
        </w:rPr>
        <w:t>2</w:t>
      </w:r>
      <w:r>
        <w:rPr>
          <w:rFonts w:ascii="Verdana" w:hint="eastAsia"/>
          <w:sz w:val="21"/>
          <w:szCs w:val="21"/>
        </w:rPr>
        <w:t>台</w:t>
      </w:r>
      <w:r>
        <w:rPr>
          <w:rFonts w:ascii="Verdana" w:hint="eastAsia"/>
          <w:sz w:val="21"/>
          <w:szCs w:val="21"/>
        </w:rPr>
        <w:t>C1</w:t>
      </w:r>
    </w:p>
    <w:p w:rsidR="00EA5796" w:rsidRDefault="00EA5796" w:rsidP="00473810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可运营性：</w:t>
      </w:r>
      <w:r w:rsidR="00BF2004">
        <w:rPr>
          <w:rFonts w:ascii="Verdana" w:hint="eastAsia"/>
          <w:sz w:val="21"/>
          <w:szCs w:val="21"/>
        </w:rPr>
        <w:t>与代理服务器的机制相似</w:t>
      </w:r>
    </w:p>
    <w:p w:rsidR="00BF2004" w:rsidRDefault="00BF2004" w:rsidP="00473810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（</w:t>
      </w:r>
      <w:r>
        <w:rPr>
          <w:rFonts w:ascii="Verdana" w:hint="eastAsia"/>
          <w:sz w:val="21"/>
          <w:szCs w:val="21"/>
        </w:rPr>
        <w:t>4</w:t>
      </w:r>
      <w:r>
        <w:rPr>
          <w:rFonts w:ascii="Verdana" w:hint="eastAsia"/>
          <w:sz w:val="21"/>
          <w:szCs w:val="21"/>
        </w:rPr>
        <w:t>）</w:t>
      </w:r>
      <w:r>
        <w:rPr>
          <w:rFonts w:ascii="Verdana" w:hint="eastAsia"/>
          <w:sz w:val="21"/>
          <w:szCs w:val="21"/>
        </w:rPr>
        <w:t>OidbSvr</w:t>
      </w:r>
    </w:p>
    <w:p w:rsidR="00BF2004" w:rsidRDefault="00BF2004" w:rsidP="00473810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功能：代理所有对公司内部业务的访问</w:t>
      </w:r>
    </w:p>
    <w:p w:rsidR="00BF2004" w:rsidRDefault="00BF2004" w:rsidP="00BF2004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机型</w:t>
      </w:r>
      <w:r w:rsidR="00E6757C">
        <w:rPr>
          <w:rFonts w:ascii="Verdana" w:hint="eastAsia"/>
          <w:sz w:val="21"/>
          <w:szCs w:val="21"/>
        </w:rPr>
        <w:t>与数量</w:t>
      </w:r>
      <w:r>
        <w:rPr>
          <w:rFonts w:ascii="Verdana" w:hint="eastAsia"/>
          <w:sz w:val="21"/>
          <w:szCs w:val="21"/>
        </w:rPr>
        <w:t>：</w:t>
      </w:r>
      <w:r w:rsidR="00E6757C">
        <w:rPr>
          <w:rFonts w:ascii="Verdana" w:hint="eastAsia"/>
          <w:sz w:val="21"/>
          <w:szCs w:val="21"/>
        </w:rPr>
        <w:t>2</w:t>
      </w:r>
      <w:r w:rsidR="00E6757C">
        <w:rPr>
          <w:rFonts w:ascii="Verdana" w:hint="eastAsia"/>
          <w:sz w:val="21"/>
          <w:szCs w:val="21"/>
        </w:rPr>
        <w:t>台</w:t>
      </w:r>
      <w:r>
        <w:rPr>
          <w:rFonts w:ascii="Verdana" w:hint="eastAsia"/>
          <w:sz w:val="21"/>
          <w:szCs w:val="21"/>
        </w:rPr>
        <w:t>C1</w:t>
      </w:r>
    </w:p>
    <w:p w:rsidR="00BF2004" w:rsidRDefault="00BF2004" w:rsidP="00BF2004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可运营性：与代理服务器的机制相似</w:t>
      </w:r>
    </w:p>
    <w:p w:rsidR="00BF2004" w:rsidRDefault="00BF2004" w:rsidP="00BF2004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（</w:t>
      </w:r>
      <w:r>
        <w:rPr>
          <w:rFonts w:ascii="Verdana" w:hAnsi="Verdana" w:hint="eastAsia"/>
          <w:sz w:val="21"/>
          <w:szCs w:val="21"/>
        </w:rPr>
        <w:t>5</w:t>
      </w:r>
      <w:r>
        <w:rPr>
          <w:rFonts w:ascii="Verdana" w:hAnsi="Verdana" w:hint="eastAsia"/>
          <w:sz w:val="21"/>
          <w:szCs w:val="21"/>
        </w:rPr>
        <w:t>）</w:t>
      </w:r>
      <w:r w:rsidR="00171968">
        <w:rPr>
          <w:rFonts w:ascii="Verdana" w:hAnsi="Verdana" w:hint="eastAsia"/>
          <w:sz w:val="21"/>
          <w:szCs w:val="21"/>
        </w:rPr>
        <w:t>PaySvr</w:t>
      </w:r>
    </w:p>
    <w:p w:rsidR="00171968" w:rsidRDefault="00171968" w:rsidP="00BF2004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lastRenderedPageBreak/>
        <w:t>功能：处理</w:t>
      </w:r>
      <w:r>
        <w:rPr>
          <w:rFonts w:ascii="Verdana" w:hAnsi="Verdana" w:hint="eastAsia"/>
          <w:sz w:val="21"/>
          <w:szCs w:val="21"/>
        </w:rPr>
        <w:t>Q</w:t>
      </w:r>
      <w:r>
        <w:rPr>
          <w:rFonts w:ascii="Verdana" w:hAnsi="Verdana" w:hint="eastAsia"/>
          <w:sz w:val="21"/>
          <w:szCs w:val="21"/>
        </w:rPr>
        <w:t>币</w:t>
      </w:r>
      <w:r>
        <w:rPr>
          <w:rFonts w:ascii="Verdana" w:hAnsi="Verdana" w:hint="eastAsia"/>
          <w:sz w:val="21"/>
          <w:szCs w:val="21"/>
        </w:rPr>
        <w:t>Q</w:t>
      </w:r>
      <w:r>
        <w:rPr>
          <w:rFonts w:ascii="Verdana" w:hAnsi="Verdana" w:hint="eastAsia"/>
          <w:sz w:val="21"/>
          <w:szCs w:val="21"/>
        </w:rPr>
        <w:t>点的支付业务</w:t>
      </w:r>
    </w:p>
    <w:p w:rsidR="00E6757C" w:rsidRDefault="00E6757C" w:rsidP="00E6757C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机型与数量：</w:t>
      </w:r>
      <w:r>
        <w:rPr>
          <w:rFonts w:ascii="Verdana" w:hint="eastAsia"/>
          <w:sz w:val="21"/>
          <w:szCs w:val="21"/>
        </w:rPr>
        <w:t>2</w:t>
      </w:r>
      <w:r>
        <w:rPr>
          <w:rFonts w:ascii="Verdana" w:hint="eastAsia"/>
          <w:sz w:val="21"/>
          <w:szCs w:val="21"/>
        </w:rPr>
        <w:t>台</w:t>
      </w:r>
      <w:r>
        <w:rPr>
          <w:rFonts w:ascii="Verdana" w:hint="eastAsia"/>
          <w:sz w:val="21"/>
          <w:szCs w:val="21"/>
        </w:rPr>
        <w:t>C1</w:t>
      </w:r>
    </w:p>
    <w:p w:rsidR="00171968" w:rsidRDefault="00171968" w:rsidP="00171968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可运营性：与代理服务器的机制相似</w:t>
      </w:r>
    </w:p>
    <w:p w:rsidR="00E6757C" w:rsidRDefault="00E6757C" w:rsidP="00171968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（</w:t>
      </w:r>
      <w:r>
        <w:rPr>
          <w:rFonts w:ascii="Verdana" w:hint="eastAsia"/>
          <w:sz w:val="21"/>
          <w:szCs w:val="21"/>
        </w:rPr>
        <w:t>6</w:t>
      </w:r>
      <w:r>
        <w:rPr>
          <w:rFonts w:ascii="Verdana" w:hint="eastAsia"/>
          <w:sz w:val="21"/>
          <w:szCs w:val="21"/>
        </w:rPr>
        <w:t>）存储服务器</w:t>
      </w:r>
    </w:p>
    <w:p w:rsidR="00E6757C" w:rsidRDefault="00E6757C" w:rsidP="00171968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功能：公司统一提供的</w:t>
      </w:r>
      <w:r>
        <w:rPr>
          <w:rFonts w:ascii="Verdana" w:hint="eastAsia"/>
          <w:sz w:val="21"/>
          <w:szCs w:val="21"/>
        </w:rPr>
        <w:t>TMem</w:t>
      </w:r>
      <w:r>
        <w:rPr>
          <w:rFonts w:ascii="Verdana" w:hint="eastAsia"/>
          <w:sz w:val="21"/>
          <w:szCs w:val="21"/>
        </w:rPr>
        <w:t>云存储服务器，支持高性能的全内存、有源的数据访问</w:t>
      </w:r>
    </w:p>
    <w:p w:rsidR="00E6757C" w:rsidRPr="00E6757C" w:rsidRDefault="00E6757C" w:rsidP="00E6757C">
      <w:pPr>
        <w:spacing w:line="300" w:lineRule="auto"/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机型与数量：</w:t>
      </w:r>
      <w:r w:rsidRPr="00E6757C">
        <w:rPr>
          <w:rFonts w:ascii="Verdana" w:hint="eastAsia"/>
          <w:sz w:val="21"/>
          <w:szCs w:val="21"/>
        </w:rPr>
        <w:t>16</w:t>
      </w:r>
      <w:r w:rsidRPr="00E6757C">
        <w:rPr>
          <w:rFonts w:ascii="Verdana" w:hint="eastAsia"/>
          <w:sz w:val="21"/>
          <w:szCs w:val="21"/>
        </w:rPr>
        <w:t>台</w:t>
      </w:r>
      <w:r w:rsidRPr="00E6757C">
        <w:rPr>
          <w:rFonts w:ascii="Verdana" w:hint="eastAsia"/>
          <w:sz w:val="21"/>
          <w:szCs w:val="21"/>
        </w:rPr>
        <w:t>B6</w:t>
      </w:r>
      <w:r w:rsidR="003058A9">
        <w:rPr>
          <w:rFonts w:ascii="Verdana" w:hint="eastAsia"/>
          <w:sz w:val="21"/>
          <w:szCs w:val="21"/>
        </w:rPr>
        <w:t xml:space="preserve"> </w:t>
      </w:r>
      <w:r w:rsidRPr="00E6757C">
        <w:rPr>
          <w:rFonts w:ascii="Verdana" w:hint="eastAsia"/>
          <w:sz w:val="21"/>
          <w:szCs w:val="21"/>
        </w:rPr>
        <w:t>+</w:t>
      </w:r>
      <w:r w:rsidR="003058A9">
        <w:rPr>
          <w:rFonts w:ascii="Verdana" w:hint="eastAsia"/>
          <w:sz w:val="21"/>
          <w:szCs w:val="21"/>
        </w:rPr>
        <w:t xml:space="preserve"> </w:t>
      </w:r>
      <w:r w:rsidRPr="00E6757C">
        <w:rPr>
          <w:rFonts w:ascii="Verdana" w:hint="eastAsia"/>
          <w:sz w:val="21"/>
          <w:szCs w:val="21"/>
        </w:rPr>
        <w:t>10</w:t>
      </w:r>
      <w:r w:rsidRPr="00E6757C">
        <w:rPr>
          <w:rFonts w:ascii="Verdana" w:hint="eastAsia"/>
          <w:sz w:val="21"/>
          <w:szCs w:val="21"/>
        </w:rPr>
        <w:t>台</w:t>
      </w:r>
      <w:r w:rsidRPr="00E6757C">
        <w:rPr>
          <w:rFonts w:ascii="Verdana" w:hint="eastAsia"/>
          <w:sz w:val="21"/>
          <w:szCs w:val="21"/>
        </w:rPr>
        <w:t>C1</w:t>
      </w:r>
    </w:p>
    <w:p w:rsidR="00171968" w:rsidRDefault="00E6757C" w:rsidP="00BF2004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（</w:t>
      </w:r>
      <w:r>
        <w:rPr>
          <w:rFonts w:ascii="Verdana" w:hAnsi="Verdana" w:hint="eastAsia"/>
          <w:sz w:val="21"/>
          <w:szCs w:val="21"/>
        </w:rPr>
        <w:t>7</w:t>
      </w:r>
      <w:r>
        <w:rPr>
          <w:rFonts w:ascii="Verdana" w:hAnsi="Verdana" w:hint="eastAsia"/>
          <w:sz w:val="21"/>
          <w:szCs w:val="21"/>
        </w:rPr>
        <w:t>）日志服务器</w:t>
      </w:r>
    </w:p>
    <w:p w:rsidR="00E6757C" w:rsidRDefault="00E6757C" w:rsidP="00BF2004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机型与数量：</w:t>
      </w:r>
      <w:r w:rsidR="00E848C3">
        <w:rPr>
          <w:rFonts w:ascii="Verdana" w:hAnsi="Verdana" w:hint="eastAsia"/>
          <w:sz w:val="21"/>
          <w:szCs w:val="21"/>
        </w:rPr>
        <w:t>1</w:t>
      </w:r>
      <w:r w:rsidR="00E848C3">
        <w:rPr>
          <w:rFonts w:ascii="Verdana" w:hAnsi="Verdana" w:hint="eastAsia"/>
          <w:sz w:val="21"/>
          <w:szCs w:val="21"/>
        </w:rPr>
        <w:t>台</w:t>
      </w:r>
      <w:r w:rsidR="00E848C3">
        <w:rPr>
          <w:rFonts w:ascii="Verdana" w:hAnsi="Verdana" w:hint="eastAsia"/>
          <w:sz w:val="21"/>
          <w:szCs w:val="21"/>
        </w:rPr>
        <w:t>A5</w:t>
      </w:r>
    </w:p>
    <w:p w:rsidR="00E848C3" w:rsidRDefault="00E848C3" w:rsidP="00BF2004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（</w:t>
      </w:r>
      <w:r>
        <w:rPr>
          <w:rFonts w:ascii="Verdana" w:hAnsi="Verdana" w:hint="eastAsia"/>
          <w:sz w:val="21"/>
          <w:szCs w:val="21"/>
        </w:rPr>
        <w:t>8</w:t>
      </w:r>
      <w:r>
        <w:rPr>
          <w:rFonts w:ascii="Verdana" w:hAnsi="Verdana" w:hint="eastAsia"/>
          <w:sz w:val="21"/>
          <w:szCs w:val="21"/>
        </w:rPr>
        <w:t>）经分服务器</w:t>
      </w:r>
    </w:p>
    <w:p w:rsidR="00E848C3" w:rsidRDefault="00E848C3" w:rsidP="00E848C3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机型与数量：</w:t>
      </w:r>
      <w:r>
        <w:rPr>
          <w:rFonts w:ascii="Verdana" w:hAnsi="Verdana" w:hint="eastAsia"/>
          <w:sz w:val="21"/>
          <w:szCs w:val="21"/>
        </w:rPr>
        <w:t>1</w:t>
      </w:r>
      <w:r>
        <w:rPr>
          <w:rFonts w:ascii="Verdana" w:hAnsi="Verdana" w:hint="eastAsia"/>
          <w:sz w:val="21"/>
          <w:szCs w:val="21"/>
        </w:rPr>
        <w:t>台</w:t>
      </w:r>
      <w:r>
        <w:rPr>
          <w:rFonts w:ascii="Verdana" w:hAnsi="Verdana" w:hint="eastAsia"/>
          <w:sz w:val="21"/>
          <w:szCs w:val="21"/>
        </w:rPr>
        <w:t>C1</w:t>
      </w:r>
    </w:p>
    <w:p w:rsidR="00E848C3" w:rsidRDefault="00E848C3" w:rsidP="00E848C3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（</w:t>
      </w:r>
      <w:r>
        <w:rPr>
          <w:rFonts w:ascii="Verdana" w:hAnsi="Verdana" w:hint="eastAsia"/>
          <w:sz w:val="21"/>
          <w:szCs w:val="21"/>
        </w:rPr>
        <w:t>9</w:t>
      </w:r>
      <w:r>
        <w:rPr>
          <w:rFonts w:ascii="Verdana" w:hAnsi="Verdana" w:hint="eastAsia"/>
          <w:sz w:val="21"/>
          <w:szCs w:val="21"/>
        </w:rPr>
        <w:t>）经分统计</w:t>
      </w:r>
      <w:r>
        <w:rPr>
          <w:rFonts w:ascii="Verdana" w:hAnsi="Verdana" w:hint="eastAsia"/>
          <w:sz w:val="21"/>
          <w:szCs w:val="21"/>
        </w:rPr>
        <w:t>DB</w:t>
      </w:r>
      <w:r>
        <w:rPr>
          <w:rFonts w:ascii="Verdana" w:hAnsi="Verdana" w:hint="eastAsia"/>
          <w:sz w:val="21"/>
          <w:szCs w:val="21"/>
        </w:rPr>
        <w:t>服务器</w:t>
      </w:r>
    </w:p>
    <w:p w:rsidR="00E848C3" w:rsidRDefault="00E848C3" w:rsidP="00E848C3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机型与数量：</w:t>
      </w:r>
      <w:r>
        <w:rPr>
          <w:rFonts w:ascii="Verdana" w:hAnsi="Verdana" w:hint="eastAsia"/>
          <w:sz w:val="21"/>
          <w:szCs w:val="21"/>
        </w:rPr>
        <w:t>2</w:t>
      </w:r>
      <w:r>
        <w:rPr>
          <w:rFonts w:ascii="Verdana" w:hAnsi="Verdana" w:hint="eastAsia"/>
          <w:sz w:val="21"/>
          <w:szCs w:val="21"/>
        </w:rPr>
        <w:t>台</w:t>
      </w:r>
      <w:r>
        <w:rPr>
          <w:rFonts w:ascii="Verdana" w:hAnsi="Verdana" w:hint="eastAsia"/>
          <w:sz w:val="21"/>
          <w:szCs w:val="21"/>
        </w:rPr>
        <w:t>A</w:t>
      </w:r>
      <w:r w:rsidR="006B13CE">
        <w:rPr>
          <w:rFonts w:ascii="Verdana" w:hAnsi="Verdana" w:hint="eastAsia"/>
          <w:sz w:val="21"/>
          <w:szCs w:val="21"/>
        </w:rPr>
        <w:t>5</w:t>
      </w:r>
    </w:p>
    <w:p w:rsidR="004910BC" w:rsidRDefault="004910BC" w:rsidP="00E848C3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（</w:t>
      </w:r>
      <w:r>
        <w:rPr>
          <w:rFonts w:ascii="Verdana" w:hAnsi="Verdana" w:hint="eastAsia"/>
          <w:sz w:val="21"/>
          <w:szCs w:val="21"/>
        </w:rPr>
        <w:t>10</w:t>
      </w:r>
      <w:r>
        <w:rPr>
          <w:rFonts w:ascii="Verdana" w:hAnsi="Verdana" w:hint="eastAsia"/>
          <w:sz w:val="21"/>
          <w:szCs w:val="21"/>
        </w:rPr>
        <w:t>）发布机</w:t>
      </w:r>
    </w:p>
    <w:p w:rsidR="004910BC" w:rsidRDefault="004910BC" w:rsidP="004910BC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机型与数量：</w:t>
      </w:r>
      <w:r>
        <w:rPr>
          <w:rFonts w:ascii="Verdana" w:hAnsi="Verdana" w:hint="eastAsia"/>
          <w:sz w:val="21"/>
          <w:szCs w:val="21"/>
        </w:rPr>
        <w:t>1</w:t>
      </w:r>
      <w:r>
        <w:rPr>
          <w:rFonts w:ascii="Verdana" w:hAnsi="Verdana" w:hint="eastAsia"/>
          <w:sz w:val="21"/>
          <w:szCs w:val="21"/>
        </w:rPr>
        <w:t>台</w:t>
      </w:r>
      <w:r>
        <w:rPr>
          <w:rFonts w:ascii="Verdana" w:hAnsi="Verdana" w:hint="eastAsia"/>
          <w:sz w:val="21"/>
          <w:szCs w:val="21"/>
        </w:rPr>
        <w:t>A1</w:t>
      </w:r>
    </w:p>
    <w:p w:rsidR="004910BC" w:rsidRPr="004910BC" w:rsidRDefault="00F65DC2" w:rsidP="00E848C3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（</w:t>
      </w:r>
      <w:r>
        <w:rPr>
          <w:rFonts w:ascii="Verdana" w:hAnsi="Verdana" w:hint="eastAsia"/>
          <w:sz w:val="21"/>
          <w:szCs w:val="21"/>
        </w:rPr>
        <w:t>11</w:t>
      </w:r>
      <w:r>
        <w:rPr>
          <w:rFonts w:ascii="Verdana" w:hAnsi="Verdana" w:hint="eastAsia"/>
          <w:sz w:val="21"/>
          <w:szCs w:val="21"/>
        </w:rPr>
        <w:t>）</w:t>
      </w:r>
      <w:r w:rsidR="004B5B43">
        <w:rPr>
          <w:rFonts w:ascii="Verdana" w:hAnsi="Verdana" w:hint="eastAsia"/>
          <w:sz w:val="21"/>
          <w:szCs w:val="21"/>
        </w:rPr>
        <w:t>共同</w:t>
      </w:r>
      <w:r>
        <w:rPr>
          <w:rFonts w:ascii="Verdana" w:hAnsi="Verdana" w:hint="eastAsia"/>
          <w:sz w:val="21"/>
          <w:szCs w:val="21"/>
        </w:rPr>
        <w:t>备机</w:t>
      </w:r>
    </w:p>
    <w:p w:rsidR="00E848C3" w:rsidRPr="00E848C3" w:rsidRDefault="00F65DC2" w:rsidP="00E848C3">
      <w:pPr>
        <w:spacing w:line="300" w:lineRule="auto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机型与数量：</w:t>
      </w:r>
      <w:r w:rsidR="004B5B43" w:rsidRPr="004B5B43">
        <w:rPr>
          <w:rFonts w:ascii="Verdana" w:hAnsi="Verdana" w:hint="eastAsia"/>
          <w:sz w:val="21"/>
          <w:szCs w:val="21"/>
        </w:rPr>
        <w:t>2</w:t>
      </w:r>
      <w:r w:rsidR="004B5B43" w:rsidRPr="004B5B43">
        <w:rPr>
          <w:rFonts w:ascii="Verdana" w:hAnsi="Verdana" w:hint="eastAsia"/>
          <w:sz w:val="21"/>
          <w:szCs w:val="21"/>
        </w:rPr>
        <w:t>台</w:t>
      </w:r>
      <w:r w:rsidR="004B5B43" w:rsidRPr="004B5B43">
        <w:rPr>
          <w:rFonts w:ascii="Verdana" w:hAnsi="Verdana" w:hint="eastAsia"/>
          <w:sz w:val="21"/>
          <w:szCs w:val="21"/>
        </w:rPr>
        <w:t>C1</w:t>
      </w:r>
      <w:r w:rsidR="003058A9">
        <w:rPr>
          <w:rFonts w:ascii="Verdana" w:hAnsi="Verdana" w:hint="eastAsia"/>
          <w:sz w:val="21"/>
          <w:szCs w:val="21"/>
        </w:rPr>
        <w:t xml:space="preserve"> + </w:t>
      </w:r>
      <w:r w:rsidR="004B5B43" w:rsidRPr="004B5B43">
        <w:rPr>
          <w:rFonts w:ascii="Verdana" w:hAnsi="Verdana" w:hint="eastAsia"/>
          <w:sz w:val="21"/>
          <w:szCs w:val="21"/>
        </w:rPr>
        <w:t>1</w:t>
      </w:r>
      <w:r w:rsidR="004B5B43" w:rsidRPr="004B5B43">
        <w:rPr>
          <w:rFonts w:ascii="Verdana" w:hAnsi="Verdana" w:hint="eastAsia"/>
          <w:sz w:val="21"/>
          <w:szCs w:val="21"/>
        </w:rPr>
        <w:t>台</w:t>
      </w:r>
      <w:r w:rsidR="004B5B43" w:rsidRPr="004B5B43">
        <w:rPr>
          <w:rFonts w:ascii="Verdana" w:hAnsi="Verdana" w:hint="eastAsia"/>
          <w:sz w:val="21"/>
          <w:szCs w:val="21"/>
        </w:rPr>
        <w:t>A5</w:t>
      </w:r>
    </w:p>
    <w:p w:rsidR="00E848C3" w:rsidRPr="00E848C3" w:rsidRDefault="00E848C3" w:rsidP="00BF2004">
      <w:pPr>
        <w:spacing w:line="300" w:lineRule="auto"/>
        <w:rPr>
          <w:rFonts w:ascii="Verdana" w:hAnsi="Verdana"/>
          <w:sz w:val="21"/>
          <w:szCs w:val="21"/>
        </w:rPr>
      </w:pPr>
    </w:p>
    <w:sectPr w:rsidR="00E848C3" w:rsidRPr="00E848C3" w:rsidSect="001C59D5">
      <w:headerReference w:type="even" r:id="rId11"/>
      <w:footerReference w:type="default" r:id="rId12"/>
      <w:pgSz w:w="11906" w:h="16838"/>
      <w:pgMar w:top="1440" w:right="1106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8AF" w:rsidRDefault="003478AF" w:rsidP="0020041C">
      <w:pPr>
        <w:spacing w:line="240" w:lineRule="auto"/>
      </w:pPr>
      <w:r>
        <w:separator/>
      </w:r>
    </w:p>
  </w:endnote>
  <w:endnote w:type="continuationSeparator" w:id="1">
    <w:p w:rsidR="003478AF" w:rsidRDefault="003478AF" w:rsidP="00200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127" w:rsidRDefault="00C1114F" w:rsidP="001C59D5">
    <w:pPr>
      <w:pStyle w:val="a5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086127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86127" w:rsidRDefault="00086127" w:rsidP="001C59D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127" w:rsidRDefault="00C1114F" w:rsidP="001C59D5">
    <w:pPr>
      <w:pStyle w:val="a5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086127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E1272">
      <w:rPr>
        <w:rStyle w:val="ad"/>
        <w:noProof/>
      </w:rPr>
      <w:t>3</w:t>
    </w:r>
    <w:r>
      <w:rPr>
        <w:rStyle w:val="ad"/>
      </w:rPr>
      <w:fldChar w:fldCharType="end"/>
    </w:r>
  </w:p>
  <w:p w:rsidR="00086127" w:rsidRPr="00DF5CD6" w:rsidRDefault="00086127" w:rsidP="001C59D5">
    <w:pPr>
      <w:ind w:firstLine="0"/>
      <w:jc w:val="center"/>
      <w:rPr>
        <w:b/>
        <w:sz w:val="21"/>
        <w:szCs w:val="21"/>
      </w:rPr>
    </w:pPr>
    <w:r w:rsidRPr="00DF5CD6">
      <w:rPr>
        <w:rFonts w:ascii="宋体" w:hint="eastAsia"/>
        <w:b/>
        <w:sz w:val="21"/>
        <w:szCs w:val="21"/>
      </w:rPr>
      <w:t>版权所有</w:t>
    </w:r>
    <w:r w:rsidRPr="00DF5CD6">
      <w:rPr>
        <w:rFonts w:hint="eastAsia"/>
        <w:b/>
        <w:sz w:val="21"/>
        <w:szCs w:val="21"/>
      </w:rPr>
      <w:t xml:space="preserve"> </w:t>
    </w:r>
    <w:r w:rsidRPr="00DF5CD6">
      <w:rPr>
        <w:rFonts w:ascii="宋体" w:hint="eastAsia"/>
        <w:b/>
        <w:sz w:val="21"/>
        <w:szCs w:val="21"/>
      </w:rPr>
      <w:t>不得复制</w:t>
    </w:r>
  </w:p>
  <w:p w:rsidR="00086127" w:rsidRDefault="00086127" w:rsidP="001C59D5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127" w:rsidRDefault="00C1114F" w:rsidP="001C59D5">
    <w:pPr>
      <w:ind w:firstLine="0"/>
      <w:jc w:val="left"/>
      <w:rPr>
        <w:rFonts w:ascii="宋体"/>
        <w:sz w:val="21"/>
        <w:szCs w:val="21"/>
      </w:rPr>
    </w:pPr>
    <w:r>
      <w:rPr>
        <w:rFonts w:ascii="宋体"/>
        <w:noProof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2.25pt;margin-top:8.4pt;width:486.75pt;height:0;z-index:-251658752" o:connectortype="straight" strokeweight=".5pt"/>
      </w:pict>
    </w:r>
  </w:p>
  <w:p w:rsidR="00086127" w:rsidRDefault="00C1114F" w:rsidP="001C59D5">
    <w:pPr>
      <w:pStyle w:val="a5"/>
      <w:framePr w:wrap="around" w:vAnchor="text" w:hAnchor="page" w:x="10171" w:y="14"/>
      <w:rPr>
        <w:rStyle w:val="ad"/>
        <w:rFonts w:ascii="宋体" w:hAnsi="宋体"/>
      </w:rPr>
    </w:pPr>
    <w:r>
      <w:rPr>
        <w:rStyle w:val="ad"/>
        <w:rFonts w:ascii="宋体" w:hAnsi="宋体"/>
      </w:rPr>
      <w:fldChar w:fldCharType="begin"/>
    </w:r>
    <w:r w:rsidR="00086127">
      <w:rPr>
        <w:rStyle w:val="ad"/>
        <w:rFonts w:ascii="宋体" w:hAnsi="宋体"/>
      </w:rPr>
      <w:instrText xml:space="preserve">PAGE  </w:instrText>
    </w:r>
    <w:r>
      <w:rPr>
        <w:rStyle w:val="ad"/>
        <w:rFonts w:ascii="宋体" w:hAnsi="宋体"/>
      </w:rPr>
      <w:fldChar w:fldCharType="separate"/>
    </w:r>
    <w:r w:rsidR="00DE1272">
      <w:rPr>
        <w:rStyle w:val="ad"/>
        <w:rFonts w:ascii="宋体" w:hAnsi="宋体"/>
        <w:noProof/>
      </w:rPr>
      <w:t>1</w:t>
    </w:r>
    <w:r>
      <w:rPr>
        <w:rStyle w:val="ad"/>
        <w:rFonts w:ascii="宋体" w:hAnsi="宋体"/>
      </w:rPr>
      <w:fldChar w:fldCharType="end"/>
    </w:r>
  </w:p>
  <w:p w:rsidR="00086127" w:rsidRPr="008178D3" w:rsidRDefault="00086127" w:rsidP="001C59D5">
    <w:pPr>
      <w:ind w:firstLine="0"/>
      <w:jc w:val="left"/>
      <w:rPr>
        <w:rFonts w:ascii="宋体"/>
        <w:sz w:val="21"/>
        <w:szCs w:val="21"/>
      </w:rPr>
    </w:pPr>
    <w:r>
      <w:rPr>
        <w:rFonts w:ascii="宋体" w:hint="eastAsia"/>
        <w:sz w:val="21"/>
        <w:szCs w:val="21"/>
      </w:rPr>
      <w:t>互动娱乐卧龙</w:t>
    </w:r>
    <w:r w:rsidRPr="008178D3">
      <w:rPr>
        <w:rFonts w:ascii="宋体" w:hint="eastAsia"/>
        <w:sz w:val="21"/>
        <w:szCs w:val="21"/>
      </w:rPr>
      <w:t>工作室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8AF" w:rsidRDefault="003478AF" w:rsidP="0020041C">
      <w:pPr>
        <w:spacing w:line="240" w:lineRule="auto"/>
      </w:pPr>
      <w:r>
        <w:separator/>
      </w:r>
    </w:p>
  </w:footnote>
  <w:footnote w:type="continuationSeparator" w:id="1">
    <w:p w:rsidR="003478AF" w:rsidRDefault="003478AF" w:rsidP="002004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127" w:rsidRPr="0054303E" w:rsidRDefault="00086127" w:rsidP="001C59D5">
    <w:pPr>
      <w:numPr>
        <w:ins w:id="3" w:author="Unknown"/>
      </w:numPr>
      <w:jc w:val="center"/>
      <w:rPr>
        <w:b/>
        <w:sz w:val="21"/>
        <w:szCs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127" w:rsidRDefault="00086127"/>
  <w:p w:rsidR="00086127" w:rsidRDefault="00086127"/>
  <w:p w:rsidR="00086127" w:rsidRDefault="00086127"/>
  <w:p w:rsidR="00086127" w:rsidRDefault="00086127"/>
  <w:p w:rsidR="00086127" w:rsidRDefault="00086127"/>
  <w:p w:rsidR="00086127" w:rsidRDefault="00086127"/>
  <w:p w:rsidR="00086127" w:rsidRDefault="00086127"/>
  <w:p w:rsidR="00086127" w:rsidRDefault="00086127"/>
  <w:p w:rsidR="00086127" w:rsidRDefault="00086127"/>
  <w:p w:rsidR="00086127" w:rsidRDefault="00086127" w:rsidP="001C59D5"/>
  <w:p w:rsidR="00086127" w:rsidRDefault="00086127" w:rsidP="001C59D5"/>
  <w:p w:rsidR="00086127" w:rsidRDefault="00086127" w:rsidP="001C59D5"/>
  <w:p w:rsidR="00086127" w:rsidRDefault="00086127" w:rsidP="001C59D5"/>
  <w:p w:rsidR="00086127" w:rsidRDefault="00086127" w:rsidP="001C59D5"/>
  <w:p w:rsidR="00086127" w:rsidRDefault="00086127" w:rsidP="001C59D5"/>
  <w:p w:rsidR="00086127" w:rsidRDefault="00086127" w:rsidP="001C59D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low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F1058"/>
    <w:multiLevelType w:val="hybridMultilevel"/>
    <w:tmpl w:val="7A047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B44E9F"/>
    <w:multiLevelType w:val="multilevel"/>
    <w:tmpl w:val="E9B2D082"/>
    <w:styleLink w:val="3"/>
    <w:lvl w:ilvl="0">
      <w:start w:val="1"/>
      <w:numFmt w:val="decimal"/>
      <w:lvlText w:val="%1、"/>
      <w:lvlJc w:val="left"/>
      <w:pPr>
        <w:tabs>
          <w:tab w:val="num" w:pos="840"/>
        </w:tabs>
        <w:ind w:left="600" w:hanging="360"/>
      </w:pPr>
      <w:rPr>
        <w:rFonts w:eastAsia="宋体" w:hint="eastAsia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D779FC"/>
    <w:multiLevelType w:val="hybridMultilevel"/>
    <w:tmpl w:val="2716CA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69C4774"/>
    <w:multiLevelType w:val="hybridMultilevel"/>
    <w:tmpl w:val="F182A8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AA86E52"/>
    <w:multiLevelType w:val="multilevel"/>
    <w:tmpl w:val="E9B2D082"/>
    <w:styleLink w:val="11"/>
    <w:lvl w:ilvl="0">
      <w:start w:val="1"/>
      <w:numFmt w:val="decimal"/>
      <w:lvlText w:val="%1、"/>
      <w:lvlJc w:val="left"/>
      <w:pPr>
        <w:tabs>
          <w:tab w:val="num" w:pos="840"/>
        </w:tabs>
        <w:ind w:left="600" w:hanging="360"/>
      </w:pPr>
      <w:rPr>
        <w:rFonts w:eastAsia="宋体" w:hint="eastAsia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F8E7C6C"/>
    <w:multiLevelType w:val="hybridMultilevel"/>
    <w:tmpl w:val="1A325EF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110F217E"/>
    <w:multiLevelType w:val="hybridMultilevel"/>
    <w:tmpl w:val="2382893E"/>
    <w:lvl w:ilvl="0" w:tplc="39D2A5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747A55"/>
    <w:multiLevelType w:val="multilevel"/>
    <w:tmpl w:val="145C90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FE604B"/>
    <w:multiLevelType w:val="hybridMultilevel"/>
    <w:tmpl w:val="0D0E211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1DC84A1A"/>
    <w:multiLevelType w:val="hybridMultilevel"/>
    <w:tmpl w:val="FBC0C1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2C76312"/>
    <w:multiLevelType w:val="multilevel"/>
    <w:tmpl w:val="88BCFCB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534677C"/>
    <w:multiLevelType w:val="hybridMultilevel"/>
    <w:tmpl w:val="773CA974"/>
    <w:lvl w:ilvl="0" w:tplc="BDA28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300F85"/>
    <w:multiLevelType w:val="hybridMultilevel"/>
    <w:tmpl w:val="4E6E53C4"/>
    <w:styleLink w:val="a"/>
    <w:lvl w:ilvl="0" w:tplc="5E52E28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0"/>
        <w:szCs w:val="10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27A35814"/>
    <w:multiLevelType w:val="hybridMultilevel"/>
    <w:tmpl w:val="8B4C70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D000590"/>
    <w:multiLevelType w:val="hybridMultilevel"/>
    <w:tmpl w:val="BA8284A6"/>
    <w:lvl w:ilvl="0" w:tplc="3A367C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6C3332"/>
    <w:multiLevelType w:val="hybridMultilevel"/>
    <w:tmpl w:val="56A8D3E8"/>
    <w:lvl w:ilvl="0" w:tplc="F4A4F51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0C70D3B"/>
    <w:multiLevelType w:val="hybridMultilevel"/>
    <w:tmpl w:val="FB745690"/>
    <w:lvl w:ilvl="0" w:tplc="0409000F">
      <w:start w:val="1"/>
      <w:numFmt w:val="decimal"/>
      <w:lvlText w:val="%1.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18">
    <w:nsid w:val="30FA1314"/>
    <w:multiLevelType w:val="hybridMultilevel"/>
    <w:tmpl w:val="CD28128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321F13C7"/>
    <w:multiLevelType w:val="hybridMultilevel"/>
    <w:tmpl w:val="CD42043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25451B"/>
    <w:multiLevelType w:val="hybridMultilevel"/>
    <w:tmpl w:val="A2A8860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360B1174"/>
    <w:multiLevelType w:val="hybridMultilevel"/>
    <w:tmpl w:val="791CB4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7DD683C"/>
    <w:multiLevelType w:val="hybridMultilevel"/>
    <w:tmpl w:val="01AEDD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81117BE"/>
    <w:multiLevelType w:val="hybridMultilevel"/>
    <w:tmpl w:val="1444B8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ECB3B6E"/>
    <w:multiLevelType w:val="hybridMultilevel"/>
    <w:tmpl w:val="7A965E28"/>
    <w:lvl w:ilvl="0" w:tplc="04090019">
      <w:start w:val="1"/>
      <w:numFmt w:val="lowerLetter"/>
      <w:lvlText w:val="%1)"/>
      <w:lvlJc w:val="left"/>
      <w:pPr>
        <w:tabs>
          <w:tab w:val="num" w:pos="1270"/>
        </w:tabs>
        <w:ind w:left="127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25">
    <w:nsid w:val="44953E84"/>
    <w:multiLevelType w:val="hybridMultilevel"/>
    <w:tmpl w:val="11AE96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495B7093"/>
    <w:multiLevelType w:val="hybridMultilevel"/>
    <w:tmpl w:val="49220F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4966058E"/>
    <w:multiLevelType w:val="hybridMultilevel"/>
    <w:tmpl w:val="6E9E1E72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8">
    <w:nsid w:val="4FAE0546"/>
    <w:multiLevelType w:val="multilevel"/>
    <w:tmpl w:val="B7BADD8C"/>
    <w:styleLink w:val="20"/>
    <w:lvl w:ilvl="0">
      <w:start w:val="1"/>
      <w:numFmt w:val="decimal"/>
      <w:isLgl/>
      <w:suff w:val="nothing"/>
      <w:lvlText w:val="%1、"/>
      <w:lvlJc w:val="left"/>
      <w:pPr>
        <w:ind w:left="520" w:hanging="340"/>
      </w:pPr>
      <w:rPr>
        <w:rFonts w:eastAsia="宋体" w:hint="eastAsia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>
    <w:nsid w:val="505808AB"/>
    <w:multiLevelType w:val="hybridMultilevel"/>
    <w:tmpl w:val="7728C88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4D95F1D"/>
    <w:multiLevelType w:val="hybridMultilevel"/>
    <w:tmpl w:val="4B6E3B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>
    <w:nsid w:val="55D46243"/>
    <w:multiLevelType w:val="hybridMultilevel"/>
    <w:tmpl w:val="CD76A796"/>
    <w:styleLink w:val="10"/>
    <w:lvl w:ilvl="0" w:tplc="5E52E28C">
      <w:start w:val="1"/>
      <w:numFmt w:val="bullet"/>
      <w:lvlText w:val="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  <w:sz w:val="18"/>
        <w:szCs w:val="18"/>
      </w:rPr>
    </w:lvl>
    <w:lvl w:ilvl="1" w:tplc="04090019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A3D1EBD"/>
    <w:multiLevelType w:val="hybridMultilevel"/>
    <w:tmpl w:val="EA7061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5DAC543B"/>
    <w:multiLevelType w:val="hybridMultilevel"/>
    <w:tmpl w:val="4792F93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>
    <w:nsid w:val="5FCE1B75"/>
    <w:multiLevelType w:val="hybridMultilevel"/>
    <w:tmpl w:val="6A7A662E"/>
    <w:lvl w:ilvl="0" w:tplc="B88C4F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ED4784E"/>
    <w:multiLevelType w:val="hybridMultilevel"/>
    <w:tmpl w:val="2406636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6EE22C02"/>
    <w:multiLevelType w:val="hybridMultilevel"/>
    <w:tmpl w:val="F2368D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0B34243"/>
    <w:multiLevelType w:val="hybridMultilevel"/>
    <w:tmpl w:val="6C10173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>
    <w:nsid w:val="722B1D84"/>
    <w:multiLevelType w:val="hybridMultilevel"/>
    <w:tmpl w:val="2B48AC7E"/>
    <w:lvl w:ilvl="0" w:tplc="F5183A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5CE226F"/>
    <w:multiLevelType w:val="hybridMultilevel"/>
    <w:tmpl w:val="767C0A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61E35C7"/>
    <w:multiLevelType w:val="hybridMultilevel"/>
    <w:tmpl w:val="2E32AA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>
    <w:nsid w:val="76CD5977"/>
    <w:multiLevelType w:val="hybridMultilevel"/>
    <w:tmpl w:val="F7DA11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916128B"/>
    <w:multiLevelType w:val="hybridMultilevel"/>
    <w:tmpl w:val="22323BB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F037156"/>
    <w:multiLevelType w:val="multilevel"/>
    <w:tmpl w:val="638C70C6"/>
    <w:styleLink w:val="148"/>
    <w:lvl w:ilvl="0">
      <w:start w:val="1"/>
      <w:numFmt w:val="decimal"/>
      <w:lvlText w:val="%1、"/>
      <w:lvlJc w:val="left"/>
      <w:pPr>
        <w:tabs>
          <w:tab w:val="num" w:pos="1265"/>
        </w:tabs>
        <w:ind w:left="126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、"/>
      <w:lvlJc w:val="left"/>
      <w:pPr>
        <w:tabs>
          <w:tab w:val="num" w:pos="1685"/>
        </w:tabs>
        <w:ind w:left="1685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58"/>
        </w:tabs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24"/>
        </w:tabs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391"/>
        </w:tabs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00"/>
        </w:tabs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5942" w:hanging="1700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1"/>
  </w:num>
  <w:num w:numId="5">
    <w:abstractNumId w:val="2"/>
  </w:num>
  <w:num w:numId="6">
    <w:abstractNumId w:val="5"/>
  </w:num>
  <w:num w:numId="7">
    <w:abstractNumId w:val="28"/>
  </w:num>
  <w:num w:numId="8">
    <w:abstractNumId w:val="43"/>
  </w:num>
  <w:num w:numId="9">
    <w:abstractNumId w:val="24"/>
  </w:num>
  <w:num w:numId="10">
    <w:abstractNumId w:val="26"/>
  </w:num>
  <w:num w:numId="11">
    <w:abstractNumId w:val="40"/>
  </w:num>
  <w:num w:numId="12">
    <w:abstractNumId w:val="18"/>
  </w:num>
  <w:num w:numId="13">
    <w:abstractNumId w:val="20"/>
  </w:num>
  <w:num w:numId="14">
    <w:abstractNumId w:val="14"/>
  </w:num>
  <w:num w:numId="15">
    <w:abstractNumId w:val="19"/>
  </w:num>
  <w:num w:numId="16">
    <w:abstractNumId w:val="39"/>
  </w:num>
  <w:num w:numId="17">
    <w:abstractNumId w:val="23"/>
  </w:num>
  <w:num w:numId="18">
    <w:abstractNumId w:val="29"/>
  </w:num>
  <w:num w:numId="19">
    <w:abstractNumId w:val="41"/>
  </w:num>
  <w:num w:numId="20">
    <w:abstractNumId w:val="10"/>
  </w:num>
  <w:num w:numId="21">
    <w:abstractNumId w:val="3"/>
  </w:num>
  <w:num w:numId="22">
    <w:abstractNumId w:val="36"/>
  </w:num>
  <w:num w:numId="23">
    <w:abstractNumId w:val="22"/>
  </w:num>
  <w:num w:numId="24">
    <w:abstractNumId w:val="25"/>
  </w:num>
  <w:num w:numId="25">
    <w:abstractNumId w:val="1"/>
  </w:num>
  <w:num w:numId="26">
    <w:abstractNumId w:val="21"/>
  </w:num>
  <w:num w:numId="27">
    <w:abstractNumId w:val="42"/>
  </w:num>
  <w:num w:numId="28">
    <w:abstractNumId w:val="6"/>
  </w:num>
  <w:num w:numId="29">
    <w:abstractNumId w:val="4"/>
  </w:num>
  <w:num w:numId="30">
    <w:abstractNumId w:val="30"/>
  </w:num>
  <w:num w:numId="31">
    <w:abstractNumId w:val="16"/>
  </w:num>
  <w:num w:numId="32">
    <w:abstractNumId w:val="38"/>
  </w:num>
  <w:num w:numId="33">
    <w:abstractNumId w:val="34"/>
  </w:num>
  <w:num w:numId="34">
    <w:abstractNumId w:val="27"/>
  </w:num>
  <w:num w:numId="35">
    <w:abstractNumId w:val="17"/>
  </w:num>
  <w:num w:numId="36">
    <w:abstractNumId w:val="9"/>
  </w:num>
  <w:num w:numId="37">
    <w:abstractNumId w:val="33"/>
  </w:num>
  <w:num w:numId="38">
    <w:abstractNumId w:val="35"/>
  </w:num>
  <w:num w:numId="39">
    <w:abstractNumId w:val="37"/>
  </w:num>
  <w:num w:numId="40">
    <w:abstractNumId w:val="32"/>
  </w:num>
  <w:num w:numId="41">
    <w:abstractNumId w:val="7"/>
  </w:num>
  <w:num w:numId="42">
    <w:abstractNumId w:val="12"/>
  </w:num>
  <w:num w:numId="43">
    <w:abstractNumId w:val="11"/>
  </w:num>
  <w:num w:numId="44">
    <w:abstractNumId w:val="11"/>
  </w:num>
  <w:num w:numId="45">
    <w:abstractNumId w:val="11"/>
  </w:num>
  <w:num w:numId="46">
    <w:abstractNumId w:val="1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41C"/>
    <w:rsid w:val="00004D8C"/>
    <w:rsid w:val="00006EA2"/>
    <w:rsid w:val="0001060F"/>
    <w:rsid w:val="00010910"/>
    <w:rsid w:val="00010CE7"/>
    <w:rsid w:val="0001177A"/>
    <w:rsid w:val="00012F51"/>
    <w:rsid w:val="00014292"/>
    <w:rsid w:val="00017F62"/>
    <w:rsid w:val="00022A5C"/>
    <w:rsid w:val="00024CF7"/>
    <w:rsid w:val="00032255"/>
    <w:rsid w:val="00032D97"/>
    <w:rsid w:val="00035C85"/>
    <w:rsid w:val="000364DC"/>
    <w:rsid w:val="00037835"/>
    <w:rsid w:val="00037B7C"/>
    <w:rsid w:val="00040263"/>
    <w:rsid w:val="00040DA4"/>
    <w:rsid w:val="000414D3"/>
    <w:rsid w:val="00041DF0"/>
    <w:rsid w:val="00042422"/>
    <w:rsid w:val="0004646A"/>
    <w:rsid w:val="00050428"/>
    <w:rsid w:val="000506D7"/>
    <w:rsid w:val="000533BD"/>
    <w:rsid w:val="00055192"/>
    <w:rsid w:val="00060C5E"/>
    <w:rsid w:val="00060F4F"/>
    <w:rsid w:val="00061178"/>
    <w:rsid w:val="00063892"/>
    <w:rsid w:val="0006780E"/>
    <w:rsid w:val="000801BA"/>
    <w:rsid w:val="00081927"/>
    <w:rsid w:val="0008212E"/>
    <w:rsid w:val="000823CA"/>
    <w:rsid w:val="00082E5F"/>
    <w:rsid w:val="00084845"/>
    <w:rsid w:val="00086127"/>
    <w:rsid w:val="00087A07"/>
    <w:rsid w:val="00092A94"/>
    <w:rsid w:val="00094D81"/>
    <w:rsid w:val="00096622"/>
    <w:rsid w:val="000A13D1"/>
    <w:rsid w:val="000A1635"/>
    <w:rsid w:val="000A433F"/>
    <w:rsid w:val="000A6858"/>
    <w:rsid w:val="000B0DE2"/>
    <w:rsid w:val="000B1872"/>
    <w:rsid w:val="000B3B99"/>
    <w:rsid w:val="000B52E2"/>
    <w:rsid w:val="000B6D77"/>
    <w:rsid w:val="000C156F"/>
    <w:rsid w:val="000C1867"/>
    <w:rsid w:val="000D20CE"/>
    <w:rsid w:val="000D246C"/>
    <w:rsid w:val="000D35AA"/>
    <w:rsid w:val="000D5F90"/>
    <w:rsid w:val="000E18BB"/>
    <w:rsid w:val="000E1CEF"/>
    <w:rsid w:val="000E4DC7"/>
    <w:rsid w:val="000E546A"/>
    <w:rsid w:val="000E607D"/>
    <w:rsid w:val="000E780D"/>
    <w:rsid w:val="000E7C90"/>
    <w:rsid w:val="000F3310"/>
    <w:rsid w:val="000F43E9"/>
    <w:rsid w:val="000F5046"/>
    <w:rsid w:val="000F5B9B"/>
    <w:rsid w:val="000F716A"/>
    <w:rsid w:val="0010041E"/>
    <w:rsid w:val="00101B43"/>
    <w:rsid w:val="00102EDE"/>
    <w:rsid w:val="001038E1"/>
    <w:rsid w:val="00110148"/>
    <w:rsid w:val="00114FC1"/>
    <w:rsid w:val="00116A01"/>
    <w:rsid w:val="00117F0D"/>
    <w:rsid w:val="00123292"/>
    <w:rsid w:val="001264EE"/>
    <w:rsid w:val="00127127"/>
    <w:rsid w:val="001278F9"/>
    <w:rsid w:val="00127FC1"/>
    <w:rsid w:val="00131036"/>
    <w:rsid w:val="00131E6B"/>
    <w:rsid w:val="00133432"/>
    <w:rsid w:val="00133766"/>
    <w:rsid w:val="00133EE8"/>
    <w:rsid w:val="00137F36"/>
    <w:rsid w:val="00140912"/>
    <w:rsid w:val="00140DBD"/>
    <w:rsid w:val="00141ABB"/>
    <w:rsid w:val="001421FE"/>
    <w:rsid w:val="0014318F"/>
    <w:rsid w:val="00145B10"/>
    <w:rsid w:val="001476EF"/>
    <w:rsid w:val="00150C25"/>
    <w:rsid w:val="00150E82"/>
    <w:rsid w:val="001520D5"/>
    <w:rsid w:val="00152431"/>
    <w:rsid w:val="00157DFC"/>
    <w:rsid w:val="001641FF"/>
    <w:rsid w:val="001645BD"/>
    <w:rsid w:val="001648E2"/>
    <w:rsid w:val="00164D6E"/>
    <w:rsid w:val="00165D7E"/>
    <w:rsid w:val="00171500"/>
    <w:rsid w:val="00171968"/>
    <w:rsid w:val="00173B40"/>
    <w:rsid w:val="0017498E"/>
    <w:rsid w:val="00181DC3"/>
    <w:rsid w:val="001838ED"/>
    <w:rsid w:val="00184AE9"/>
    <w:rsid w:val="00194D90"/>
    <w:rsid w:val="00195889"/>
    <w:rsid w:val="001A1034"/>
    <w:rsid w:val="001A53E0"/>
    <w:rsid w:val="001B29E8"/>
    <w:rsid w:val="001B32EB"/>
    <w:rsid w:val="001B3877"/>
    <w:rsid w:val="001B4BF0"/>
    <w:rsid w:val="001B72C5"/>
    <w:rsid w:val="001C0066"/>
    <w:rsid w:val="001C1271"/>
    <w:rsid w:val="001C37A0"/>
    <w:rsid w:val="001C3EDE"/>
    <w:rsid w:val="001C3F72"/>
    <w:rsid w:val="001C59D5"/>
    <w:rsid w:val="001D0853"/>
    <w:rsid w:val="001D4E06"/>
    <w:rsid w:val="001D56C6"/>
    <w:rsid w:val="001E4CDB"/>
    <w:rsid w:val="001E5F13"/>
    <w:rsid w:val="001E69F8"/>
    <w:rsid w:val="001F0CFE"/>
    <w:rsid w:val="001F3565"/>
    <w:rsid w:val="001F372A"/>
    <w:rsid w:val="001F4227"/>
    <w:rsid w:val="001F5599"/>
    <w:rsid w:val="001F63B3"/>
    <w:rsid w:val="001F6EB6"/>
    <w:rsid w:val="001F79DC"/>
    <w:rsid w:val="0020041C"/>
    <w:rsid w:val="0020190F"/>
    <w:rsid w:val="002039B8"/>
    <w:rsid w:val="00204C8E"/>
    <w:rsid w:val="002113CE"/>
    <w:rsid w:val="00211A2C"/>
    <w:rsid w:val="00212BEA"/>
    <w:rsid w:val="002148B6"/>
    <w:rsid w:val="00215CBB"/>
    <w:rsid w:val="00217FB3"/>
    <w:rsid w:val="002202A4"/>
    <w:rsid w:val="00221B84"/>
    <w:rsid w:val="00222923"/>
    <w:rsid w:val="00223591"/>
    <w:rsid w:val="002318EC"/>
    <w:rsid w:val="002320C6"/>
    <w:rsid w:val="00232703"/>
    <w:rsid w:val="002404A4"/>
    <w:rsid w:val="00240E9A"/>
    <w:rsid w:val="00243C5B"/>
    <w:rsid w:val="00245F3E"/>
    <w:rsid w:val="00254A41"/>
    <w:rsid w:val="002605D5"/>
    <w:rsid w:val="002605E8"/>
    <w:rsid w:val="0027121F"/>
    <w:rsid w:val="00272C68"/>
    <w:rsid w:val="00276ABF"/>
    <w:rsid w:val="00276E88"/>
    <w:rsid w:val="00277159"/>
    <w:rsid w:val="00277622"/>
    <w:rsid w:val="00277D35"/>
    <w:rsid w:val="00280A32"/>
    <w:rsid w:val="00281F45"/>
    <w:rsid w:val="00283A90"/>
    <w:rsid w:val="00284201"/>
    <w:rsid w:val="002850BF"/>
    <w:rsid w:val="002929F0"/>
    <w:rsid w:val="00292F3D"/>
    <w:rsid w:val="002964D9"/>
    <w:rsid w:val="0029789A"/>
    <w:rsid w:val="002A15FD"/>
    <w:rsid w:val="002A2351"/>
    <w:rsid w:val="002A4BE8"/>
    <w:rsid w:val="002B314F"/>
    <w:rsid w:val="002C264E"/>
    <w:rsid w:val="002C6344"/>
    <w:rsid w:val="002D2828"/>
    <w:rsid w:val="002D2E7A"/>
    <w:rsid w:val="002D3731"/>
    <w:rsid w:val="002D5831"/>
    <w:rsid w:val="002D6658"/>
    <w:rsid w:val="002D74DE"/>
    <w:rsid w:val="002E0982"/>
    <w:rsid w:val="002E4718"/>
    <w:rsid w:val="002E4D6D"/>
    <w:rsid w:val="002E586E"/>
    <w:rsid w:val="002E76A1"/>
    <w:rsid w:val="002F0D5E"/>
    <w:rsid w:val="002F0FF0"/>
    <w:rsid w:val="002F1743"/>
    <w:rsid w:val="002F7002"/>
    <w:rsid w:val="002F7E87"/>
    <w:rsid w:val="003021D4"/>
    <w:rsid w:val="0030434D"/>
    <w:rsid w:val="003058A9"/>
    <w:rsid w:val="0031120D"/>
    <w:rsid w:val="003170B4"/>
    <w:rsid w:val="003200CA"/>
    <w:rsid w:val="0032054C"/>
    <w:rsid w:val="00320B4A"/>
    <w:rsid w:val="00320E57"/>
    <w:rsid w:val="00321D7A"/>
    <w:rsid w:val="00324580"/>
    <w:rsid w:val="00325AC5"/>
    <w:rsid w:val="003307A6"/>
    <w:rsid w:val="00330C7A"/>
    <w:rsid w:val="00330ED0"/>
    <w:rsid w:val="0033171B"/>
    <w:rsid w:val="003334C0"/>
    <w:rsid w:val="003371F2"/>
    <w:rsid w:val="003378E9"/>
    <w:rsid w:val="003427EC"/>
    <w:rsid w:val="00345789"/>
    <w:rsid w:val="003478AF"/>
    <w:rsid w:val="003511C2"/>
    <w:rsid w:val="003523C0"/>
    <w:rsid w:val="00352E53"/>
    <w:rsid w:val="0036139D"/>
    <w:rsid w:val="00361DCC"/>
    <w:rsid w:val="00362204"/>
    <w:rsid w:val="0036339B"/>
    <w:rsid w:val="00363CC7"/>
    <w:rsid w:val="003642CF"/>
    <w:rsid w:val="00364FBE"/>
    <w:rsid w:val="00366387"/>
    <w:rsid w:val="00366E8B"/>
    <w:rsid w:val="00367F4E"/>
    <w:rsid w:val="003711E5"/>
    <w:rsid w:val="00373FA4"/>
    <w:rsid w:val="00375311"/>
    <w:rsid w:val="003770CB"/>
    <w:rsid w:val="0038187D"/>
    <w:rsid w:val="00382C5A"/>
    <w:rsid w:val="00382D80"/>
    <w:rsid w:val="003864E9"/>
    <w:rsid w:val="00386DB0"/>
    <w:rsid w:val="00390656"/>
    <w:rsid w:val="0039273E"/>
    <w:rsid w:val="00393999"/>
    <w:rsid w:val="00396742"/>
    <w:rsid w:val="00396DDF"/>
    <w:rsid w:val="003A3080"/>
    <w:rsid w:val="003A4D8E"/>
    <w:rsid w:val="003A702F"/>
    <w:rsid w:val="003B1F98"/>
    <w:rsid w:val="003B2592"/>
    <w:rsid w:val="003B348A"/>
    <w:rsid w:val="003B4920"/>
    <w:rsid w:val="003B58FA"/>
    <w:rsid w:val="003C014D"/>
    <w:rsid w:val="003C0DF8"/>
    <w:rsid w:val="003C57CC"/>
    <w:rsid w:val="003C5C15"/>
    <w:rsid w:val="003C631F"/>
    <w:rsid w:val="003C7962"/>
    <w:rsid w:val="003D60E1"/>
    <w:rsid w:val="003D65A2"/>
    <w:rsid w:val="003D7621"/>
    <w:rsid w:val="003E0778"/>
    <w:rsid w:val="003E0D7E"/>
    <w:rsid w:val="003E3A5A"/>
    <w:rsid w:val="003E4E4F"/>
    <w:rsid w:val="003E5421"/>
    <w:rsid w:val="003E5D7F"/>
    <w:rsid w:val="003E60F1"/>
    <w:rsid w:val="003F1EA0"/>
    <w:rsid w:val="003F30F4"/>
    <w:rsid w:val="003F7FFE"/>
    <w:rsid w:val="004007A8"/>
    <w:rsid w:val="004008FE"/>
    <w:rsid w:val="00403C37"/>
    <w:rsid w:val="00403D8C"/>
    <w:rsid w:val="00411364"/>
    <w:rsid w:val="00413673"/>
    <w:rsid w:val="00413A57"/>
    <w:rsid w:val="0041604F"/>
    <w:rsid w:val="00417893"/>
    <w:rsid w:val="00421A4C"/>
    <w:rsid w:val="00422F0E"/>
    <w:rsid w:val="004312C1"/>
    <w:rsid w:val="00431A3A"/>
    <w:rsid w:val="004363C2"/>
    <w:rsid w:val="0043738B"/>
    <w:rsid w:val="00442AC9"/>
    <w:rsid w:val="00443378"/>
    <w:rsid w:val="0044358B"/>
    <w:rsid w:val="004438B0"/>
    <w:rsid w:val="00443ACF"/>
    <w:rsid w:val="00457E21"/>
    <w:rsid w:val="0046373C"/>
    <w:rsid w:val="00464F4B"/>
    <w:rsid w:val="00467D67"/>
    <w:rsid w:val="0047122E"/>
    <w:rsid w:val="00471737"/>
    <w:rsid w:val="00472D36"/>
    <w:rsid w:val="00473810"/>
    <w:rsid w:val="00474B67"/>
    <w:rsid w:val="00475E47"/>
    <w:rsid w:val="004760E7"/>
    <w:rsid w:val="004772DB"/>
    <w:rsid w:val="00477A40"/>
    <w:rsid w:val="00482F06"/>
    <w:rsid w:val="004868A5"/>
    <w:rsid w:val="00487A75"/>
    <w:rsid w:val="004910BC"/>
    <w:rsid w:val="00492272"/>
    <w:rsid w:val="0049295E"/>
    <w:rsid w:val="004A0863"/>
    <w:rsid w:val="004A08F9"/>
    <w:rsid w:val="004A528F"/>
    <w:rsid w:val="004A6400"/>
    <w:rsid w:val="004A6AB7"/>
    <w:rsid w:val="004B06B0"/>
    <w:rsid w:val="004B342A"/>
    <w:rsid w:val="004B3BC7"/>
    <w:rsid w:val="004B5B43"/>
    <w:rsid w:val="004C457C"/>
    <w:rsid w:val="004C5095"/>
    <w:rsid w:val="004D1522"/>
    <w:rsid w:val="004D1BDB"/>
    <w:rsid w:val="004D29CE"/>
    <w:rsid w:val="004D3735"/>
    <w:rsid w:val="004D4048"/>
    <w:rsid w:val="004D42F1"/>
    <w:rsid w:val="004D6580"/>
    <w:rsid w:val="004D7DBB"/>
    <w:rsid w:val="004E3217"/>
    <w:rsid w:val="004E4679"/>
    <w:rsid w:val="004E55FF"/>
    <w:rsid w:val="004E75F1"/>
    <w:rsid w:val="004E7A72"/>
    <w:rsid w:val="004F4F74"/>
    <w:rsid w:val="004F500A"/>
    <w:rsid w:val="004F5A83"/>
    <w:rsid w:val="004F65A0"/>
    <w:rsid w:val="00503437"/>
    <w:rsid w:val="00505231"/>
    <w:rsid w:val="00505B79"/>
    <w:rsid w:val="0050794A"/>
    <w:rsid w:val="00511FB5"/>
    <w:rsid w:val="00513282"/>
    <w:rsid w:val="005145DA"/>
    <w:rsid w:val="005221E3"/>
    <w:rsid w:val="005251E1"/>
    <w:rsid w:val="005276D3"/>
    <w:rsid w:val="005310AC"/>
    <w:rsid w:val="0053232A"/>
    <w:rsid w:val="00532DA1"/>
    <w:rsid w:val="00533D7E"/>
    <w:rsid w:val="005340D7"/>
    <w:rsid w:val="00535386"/>
    <w:rsid w:val="00540632"/>
    <w:rsid w:val="00540FBB"/>
    <w:rsid w:val="005476B5"/>
    <w:rsid w:val="005509D6"/>
    <w:rsid w:val="00551E88"/>
    <w:rsid w:val="0055378B"/>
    <w:rsid w:val="005537CD"/>
    <w:rsid w:val="005556CD"/>
    <w:rsid w:val="005600A3"/>
    <w:rsid w:val="00561F9B"/>
    <w:rsid w:val="00562A5A"/>
    <w:rsid w:val="00564D05"/>
    <w:rsid w:val="00567C64"/>
    <w:rsid w:val="005718BC"/>
    <w:rsid w:val="00572DBF"/>
    <w:rsid w:val="00574A49"/>
    <w:rsid w:val="00575A69"/>
    <w:rsid w:val="005829E8"/>
    <w:rsid w:val="00586905"/>
    <w:rsid w:val="005906D6"/>
    <w:rsid w:val="0059304E"/>
    <w:rsid w:val="005939D1"/>
    <w:rsid w:val="005941C2"/>
    <w:rsid w:val="00594DE3"/>
    <w:rsid w:val="00595B41"/>
    <w:rsid w:val="00597A2D"/>
    <w:rsid w:val="005A1BAC"/>
    <w:rsid w:val="005A2642"/>
    <w:rsid w:val="005A2B93"/>
    <w:rsid w:val="005A44FC"/>
    <w:rsid w:val="005A6236"/>
    <w:rsid w:val="005B0AEB"/>
    <w:rsid w:val="005B383D"/>
    <w:rsid w:val="005B393E"/>
    <w:rsid w:val="005B4A23"/>
    <w:rsid w:val="005B4AC4"/>
    <w:rsid w:val="005B6326"/>
    <w:rsid w:val="005C0E4E"/>
    <w:rsid w:val="005C0F1A"/>
    <w:rsid w:val="005C14F6"/>
    <w:rsid w:val="005C5DF3"/>
    <w:rsid w:val="005C74AA"/>
    <w:rsid w:val="005D115F"/>
    <w:rsid w:val="005D2C55"/>
    <w:rsid w:val="005D5091"/>
    <w:rsid w:val="005D636F"/>
    <w:rsid w:val="005E3BCB"/>
    <w:rsid w:val="005E460C"/>
    <w:rsid w:val="005E46A0"/>
    <w:rsid w:val="005E4BC2"/>
    <w:rsid w:val="005F3127"/>
    <w:rsid w:val="005F3C3F"/>
    <w:rsid w:val="005F3D43"/>
    <w:rsid w:val="005F6C7D"/>
    <w:rsid w:val="005F6C94"/>
    <w:rsid w:val="006065A9"/>
    <w:rsid w:val="00606B84"/>
    <w:rsid w:val="00606EF4"/>
    <w:rsid w:val="00607DC7"/>
    <w:rsid w:val="006101C9"/>
    <w:rsid w:val="00610CA7"/>
    <w:rsid w:val="006111E7"/>
    <w:rsid w:val="00614921"/>
    <w:rsid w:val="00615F3B"/>
    <w:rsid w:val="00616F47"/>
    <w:rsid w:val="00617165"/>
    <w:rsid w:val="006277B9"/>
    <w:rsid w:val="00627E53"/>
    <w:rsid w:val="00630DC9"/>
    <w:rsid w:val="00631C5B"/>
    <w:rsid w:val="00632166"/>
    <w:rsid w:val="006351F7"/>
    <w:rsid w:val="006358B9"/>
    <w:rsid w:val="00642620"/>
    <w:rsid w:val="00643847"/>
    <w:rsid w:val="00645300"/>
    <w:rsid w:val="00653F29"/>
    <w:rsid w:val="006554A7"/>
    <w:rsid w:val="006554C7"/>
    <w:rsid w:val="00660162"/>
    <w:rsid w:val="006622DF"/>
    <w:rsid w:val="0066256F"/>
    <w:rsid w:val="006626DA"/>
    <w:rsid w:val="0066294A"/>
    <w:rsid w:val="00667073"/>
    <w:rsid w:val="00670628"/>
    <w:rsid w:val="00673B9E"/>
    <w:rsid w:val="00674031"/>
    <w:rsid w:val="0067544E"/>
    <w:rsid w:val="006802F8"/>
    <w:rsid w:val="006807F3"/>
    <w:rsid w:val="00686703"/>
    <w:rsid w:val="006904A3"/>
    <w:rsid w:val="00693842"/>
    <w:rsid w:val="00695D27"/>
    <w:rsid w:val="00696852"/>
    <w:rsid w:val="006A14AC"/>
    <w:rsid w:val="006A3C29"/>
    <w:rsid w:val="006A56CF"/>
    <w:rsid w:val="006A60FB"/>
    <w:rsid w:val="006B13CE"/>
    <w:rsid w:val="006B51F5"/>
    <w:rsid w:val="006B56D5"/>
    <w:rsid w:val="006B5FEB"/>
    <w:rsid w:val="006C2578"/>
    <w:rsid w:val="006C57C6"/>
    <w:rsid w:val="006C7E65"/>
    <w:rsid w:val="006D2A1A"/>
    <w:rsid w:val="006D37C3"/>
    <w:rsid w:val="006D436B"/>
    <w:rsid w:val="006D4674"/>
    <w:rsid w:val="006E5748"/>
    <w:rsid w:val="006E5A5A"/>
    <w:rsid w:val="006F01E6"/>
    <w:rsid w:val="006F50E8"/>
    <w:rsid w:val="006F6CD3"/>
    <w:rsid w:val="006F7340"/>
    <w:rsid w:val="006F78A8"/>
    <w:rsid w:val="0070071A"/>
    <w:rsid w:val="007208AA"/>
    <w:rsid w:val="007238D1"/>
    <w:rsid w:val="00723ADE"/>
    <w:rsid w:val="00727C28"/>
    <w:rsid w:val="00734045"/>
    <w:rsid w:val="00736D29"/>
    <w:rsid w:val="00741B01"/>
    <w:rsid w:val="00742F23"/>
    <w:rsid w:val="0074311C"/>
    <w:rsid w:val="00743412"/>
    <w:rsid w:val="00745315"/>
    <w:rsid w:val="0074601E"/>
    <w:rsid w:val="007539F4"/>
    <w:rsid w:val="00757118"/>
    <w:rsid w:val="00762CAC"/>
    <w:rsid w:val="00763B5C"/>
    <w:rsid w:val="00766F44"/>
    <w:rsid w:val="00771554"/>
    <w:rsid w:val="00771FBB"/>
    <w:rsid w:val="00777BF6"/>
    <w:rsid w:val="00781A14"/>
    <w:rsid w:val="007876AF"/>
    <w:rsid w:val="007922A7"/>
    <w:rsid w:val="007938A0"/>
    <w:rsid w:val="00793C3F"/>
    <w:rsid w:val="00796AE9"/>
    <w:rsid w:val="007A1506"/>
    <w:rsid w:val="007A21D3"/>
    <w:rsid w:val="007A31ED"/>
    <w:rsid w:val="007A429E"/>
    <w:rsid w:val="007A48C4"/>
    <w:rsid w:val="007A5663"/>
    <w:rsid w:val="007A63CE"/>
    <w:rsid w:val="007A6D7E"/>
    <w:rsid w:val="007B0FE3"/>
    <w:rsid w:val="007B1A3F"/>
    <w:rsid w:val="007B1E30"/>
    <w:rsid w:val="007B556B"/>
    <w:rsid w:val="007B65D4"/>
    <w:rsid w:val="007C491D"/>
    <w:rsid w:val="007C6736"/>
    <w:rsid w:val="007D0AAC"/>
    <w:rsid w:val="007D24C1"/>
    <w:rsid w:val="007D692E"/>
    <w:rsid w:val="007D74F7"/>
    <w:rsid w:val="007D7D3C"/>
    <w:rsid w:val="007E0722"/>
    <w:rsid w:val="007E3599"/>
    <w:rsid w:val="007E609D"/>
    <w:rsid w:val="007E647A"/>
    <w:rsid w:val="007E797E"/>
    <w:rsid w:val="007E7FAB"/>
    <w:rsid w:val="007F1B74"/>
    <w:rsid w:val="007F248E"/>
    <w:rsid w:val="007F3DFC"/>
    <w:rsid w:val="007F6C98"/>
    <w:rsid w:val="00800931"/>
    <w:rsid w:val="00800C80"/>
    <w:rsid w:val="00805218"/>
    <w:rsid w:val="00806521"/>
    <w:rsid w:val="00811530"/>
    <w:rsid w:val="00812054"/>
    <w:rsid w:val="00812D97"/>
    <w:rsid w:val="00813C2E"/>
    <w:rsid w:val="00814D92"/>
    <w:rsid w:val="008203A2"/>
    <w:rsid w:val="008242C1"/>
    <w:rsid w:val="008243C6"/>
    <w:rsid w:val="0082528F"/>
    <w:rsid w:val="008309CD"/>
    <w:rsid w:val="00831861"/>
    <w:rsid w:val="00832201"/>
    <w:rsid w:val="00832F50"/>
    <w:rsid w:val="00837CED"/>
    <w:rsid w:val="00841B42"/>
    <w:rsid w:val="00842CA2"/>
    <w:rsid w:val="008452D3"/>
    <w:rsid w:val="00846B74"/>
    <w:rsid w:val="00850A63"/>
    <w:rsid w:val="00851BA9"/>
    <w:rsid w:val="00860232"/>
    <w:rsid w:val="008617F3"/>
    <w:rsid w:val="00864F17"/>
    <w:rsid w:val="00865A9E"/>
    <w:rsid w:val="00870612"/>
    <w:rsid w:val="008708DE"/>
    <w:rsid w:val="00870BD8"/>
    <w:rsid w:val="00870DE5"/>
    <w:rsid w:val="00872637"/>
    <w:rsid w:val="00873104"/>
    <w:rsid w:val="00874975"/>
    <w:rsid w:val="008767C7"/>
    <w:rsid w:val="00877B7B"/>
    <w:rsid w:val="008807EC"/>
    <w:rsid w:val="00880A93"/>
    <w:rsid w:val="008825A8"/>
    <w:rsid w:val="00882EFD"/>
    <w:rsid w:val="00884566"/>
    <w:rsid w:val="00884A45"/>
    <w:rsid w:val="00890450"/>
    <w:rsid w:val="0089137E"/>
    <w:rsid w:val="00896408"/>
    <w:rsid w:val="008978F4"/>
    <w:rsid w:val="00897D1F"/>
    <w:rsid w:val="008A3069"/>
    <w:rsid w:val="008A4DD8"/>
    <w:rsid w:val="008B4A5A"/>
    <w:rsid w:val="008C0994"/>
    <w:rsid w:val="008C15E3"/>
    <w:rsid w:val="008C3699"/>
    <w:rsid w:val="008C48F9"/>
    <w:rsid w:val="008C79EC"/>
    <w:rsid w:val="008D0FFE"/>
    <w:rsid w:val="008D3141"/>
    <w:rsid w:val="008D31A4"/>
    <w:rsid w:val="008D3C00"/>
    <w:rsid w:val="008D6A70"/>
    <w:rsid w:val="008E0274"/>
    <w:rsid w:val="008E18F6"/>
    <w:rsid w:val="008E1A5E"/>
    <w:rsid w:val="008E231F"/>
    <w:rsid w:val="008E277F"/>
    <w:rsid w:val="008E293D"/>
    <w:rsid w:val="008E412C"/>
    <w:rsid w:val="008E447D"/>
    <w:rsid w:val="008F084B"/>
    <w:rsid w:val="008F2C85"/>
    <w:rsid w:val="008F50DD"/>
    <w:rsid w:val="008F5247"/>
    <w:rsid w:val="008F652A"/>
    <w:rsid w:val="008F7706"/>
    <w:rsid w:val="00900107"/>
    <w:rsid w:val="00912125"/>
    <w:rsid w:val="009165DC"/>
    <w:rsid w:val="00920901"/>
    <w:rsid w:val="00923DE1"/>
    <w:rsid w:val="00926354"/>
    <w:rsid w:val="009307B6"/>
    <w:rsid w:val="00932670"/>
    <w:rsid w:val="009367E0"/>
    <w:rsid w:val="00941425"/>
    <w:rsid w:val="00942CD9"/>
    <w:rsid w:val="00945B9E"/>
    <w:rsid w:val="009474EC"/>
    <w:rsid w:val="00950F92"/>
    <w:rsid w:val="009529BB"/>
    <w:rsid w:val="009533BB"/>
    <w:rsid w:val="00955161"/>
    <w:rsid w:val="0095525A"/>
    <w:rsid w:val="009571F6"/>
    <w:rsid w:val="0096035D"/>
    <w:rsid w:val="00961B43"/>
    <w:rsid w:val="0096338C"/>
    <w:rsid w:val="00963A3D"/>
    <w:rsid w:val="00980E6B"/>
    <w:rsid w:val="00981BC1"/>
    <w:rsid w:val="00981E74"/>
    <w:rsid w:val="009836F0"/>
    <w:rsid w:val="00984059"/>
    <w:rsid w:val="0098509D"/>
    <w:rsid w:val="009910B1"/>
    <w:rsid w:val="009914CD"/>
    <w:rsid w:val="00993074"/>
    <w:rsid w:val="009936F9"/>
    <w:rsid w:val="009951B5"/>
    <w:rsid w:val="00997190"/>
    <w:rsid w:val="0099740D"/>
    <w:rsid w:val="009A0D0E"/>
    <w:rsid w:val="009A38F1"/>
    <w:rsid w:val="009A46F8"/>
    <w:rsid w:val="009A6A2A"/>
    <w:rsid w:val="009B13A3"/>
    <w:rsid w:val="009B19C9"/>
    <w:rsid w:val="009B1FF5"/>
    <w:rsid w:val="009B334A"/>
    <w:rsid w:val="009B3AFA"/>
    <w:rsid w:val="009B4B50"/>
    <w:rsid w:val="009B5E03"/>
    <w:rsid w:val="009B690A"/>
    <w:rsid w:val="009B73C8"/>
    <w:rsid w:val="009B7648"/>
    <w:rsid w:val="009C036D"/>
    <w:rsid w:val="009C1886"/>
    <w:rsid w:val="009C2819"/>
    <w:rsid w:val="009C2A56"/>
    <w:rsid w:val="009D2699"/>
    <w:rsid w:val="009D2C9B"/>
    <w:rsid w:val="009D44DE"/>
    <w:rsid w:val="009D4A61"/>
    <w:rsid w:val="009E0678"/>
    <w:rsid w:val="009E0838"/>
    <w:rsid w:val="009E4685"/>
    <w:rsid w:val="009E4C39"/>
    <w:rsid w:val="009E5A8E"/>
    <w:rsid w:val="009E7008"/>
    <w:rsid w:val="009E79DC"/>
    <w:rsid w:val="009F2579"/>
    <w:rsid w:val="009F3C7F"/>
    <w:rsid w:val="009F501E"/>
    <w:rsid w:val="009F5671"/>
    <w:rsid w:val="009F6B85"/>
    <w:rsid w:val="00A00377"/>
    <w:rsid w:val="00A00BD7"/>
    <w:rsid w:val="00A0696C"/>
    <w:rsid w:val="00A12355"/>
    <w:rsid w:val="00A15E26"/>
    <w:rsid w:val="00A15E32"/>
    <w:rsid w:val="00A21BB0"/>
    <w:rsid w:val="00A22BBF"/>
    <w:rsid w:val="00A240AB"/>
    <w:rsid w:val="00A264CE"/>
    <w:rsid w:val="00A2721C"/>
    <w:rsid w:val="00A27E87"/>
    <w:rsid w:val="00A300E4"/>
    <w:rsid w:val="00A30284"/>
    <w:rsid w:val="00A308DA"/>
    <w:rsid w:val="00A3122D"/>
    <w:rsid w:val="00A3183F"/>
    <w:rsid w:val="00A4119C"/>
    <w:rsid w:val="00A41A5E"/>
    <w:rsid w:val="00A45461"/>
    <w:rsid w:val="00A45DB9"/>
    <w:rsid w:val="00A46CDE"/>
    <w:rsid w:val="00A507FB"/>
    <w:rsid w:val="00A54EDB"/>
    <w:rsid w:val="00A569E7"/>
    <w:rsid w:val="00A60F46"/>
    <w:rsid w:val="00A62BB0"/>
    <w:rsid w:val="00A63093"/>
    <w:rsid w:val="00A64540"/>
    <w:rsid w:val="00A64B41"/>
    <w:rsid w:val="00A650DC"/>
    <w:rsid w:val="00A75B91"/>
    <w:rsid w:val="00A80264"/>
    <w:rsid w:val="00A8217F"/>
    <w:rsid w:val="00A83ADA"/>
    <w:rsid w:val="00A83CE3"/>
    <w:rsid w:val="00A87C76"/>
    <w:rsid w:val="00A9082F"/>
    <w:rsid w:val="00A909F3"/>
    <w:rsid w:val="00A90E15"/>
    <w:rsid w:val="00A92098"/>
    <w:rsid w:val="00A92431"/>
    <w:rsid w:val="00A924B7"/>
    <w:rsid w:val="00A92B6F"/>
    <w:rsid w:val="00A95563"/>
    <w:rsid w:val="00A964CB"/>
    <w:rsid w:val="00A96939"/>
    <w:rsid w:val="00AA1030"/>
    <w:rsid w:val="00AA3CF3"/>
    <w:rsid w:val="00AA4429"/>
    <w:rsid w:val="00AB2D4C"/>
    <w:rsid w:val="00AB2FB9"/>
    <w:rsid w:val="00AB7150"/>
    <w:rsid w:val="00AC3CF0"/>
    <w:rsid w:val="00AC570A"/>
    <w:rsid w:val="00AC6CCD"/>
    <w:rsid w:val="00AD092D"/>
    <w:rsid w:val="00AD1873"/>
    <w:rsid w:val="00AD289C"/>
    <w:rsid w:val="00AD683F"/>
    <w:rsid w:val="00AD719B"/>
    <w:rsid w:val="00AE246F"/>
    <w:rsid w:val="00AE5269"/>
    <w:rsid w:val="00AE62AD"/>
    <w:rsid w:val="00AE65AD"/>
    <w:rsid w:val="00AF0C1A"/>
    <w:rsid w:val="00AF176C"/>
    <w:rsid w:val="00AF2FD3"/>
    <w:rsid w:val="00AF3552"/>
    <w:rsid w:val="00AF6955"/>
    <w:rsid w:val="00B020AA"/>
    <w:rsid w:val="00B06728"/>
    <w:rsid w:val="00B068A7"/>
    <w:rsid w:val="00B06E85"/>
    <w:rsid w:val="00B124F9"/>
    <w:rsid w:val="00B12D71"/>
    <w:rsid w:val="00B13757"/>
    <w:rsid w:val="00B14CF6"/>
    <w:rsid w:val="00B16345"/>
    <w:rsid w:val="00B174ED"/>
    <w:rsid w:val="00B17978"/>
    <w:rsid w:val="00B20A5F"/>
    <w:rsid w:val="00B2756D"/>
    <w:rsid w:val="00B31E5A"/>
    <w:rsid w:val="00B3340D"/>
    <w:rsid w:val="00B373DC"/>
    <w:rsid w:val="00B507EF"/>
    <w:rsid w:val="00B50C6D"/>
    <w:rsid w:val="00B5372D"/>
    <w:rsid w:val="00B53D4A"/>
    <w:rsid w:val="00B54722"/>
    <w:rsid w:val="00B72549"/>
    <w:rsid w:val="00B72D73"/>
    <w:rsid w:val="00B7359B"/>
    <w:rsid w:val="00B76C41"/>
    <w:rsid w:val="00B80588"/>
    <w:rsid w:val="00B82291"/>
    <w:rsid w:val="00B82526"/>
    <w:rsid w:val="00B83C88"/>
    <w:rsid w:val="00B847FA"/>
    <w:rsid w:val="00B85FAB"/>
    <w:rsid w:val="00B90BDD"/>
    <w:rsid w:val="00B90C96"/>
    <w:rsid w:val="00B94166"/>
    <w:rsid w:val="00B94C28"/>
    <w:rsid w:val="00B952E7"/>
    <w:rsid w:val="00B95CAB"/>
    <w:rsid w:val="00BA0A12"/>
    <w:rsid w:val="00BA3E6E"/>
    <w:rsid w:val="00BA53E3"/>
    <w:rsid w:val="00BB3DFA"/>
    <w:rsid w:val="00BB4EC0"/>
    <w:rsid w:val="00BB4F9A"/>
    <w:rsid w:val="00BB6AFE"/>
    <w:rsid w:val="00BC2623"/>
    <w:rsid w:val="00BC2737"/>
    <w:rsid w:val="00BC3DFB"/>
    <w:rsid w:val="00BC3EF2"/>
    <w:rsid w:val="00BC453F"/>
    <w:rsid w:val="00BC61BD"/>
    <w:rsid w:val="00BC75A9"/>
    <w:rsid w:val="00BD2CE2"/>
    <w:rsid w:val="00BD4621"/>
    <w:rsid w:val="00BE0DD5"/>
    <w:rsid w:val="00BE169B"/>
    <w:rsid w:val="00BE4B9A"/>
    <w:rsid w:val="00BE6C93"/>
    <w:rsid w:val="00BF2004"/>
    <w:rsid w:val="00BF21FC"/>
    <w:rsid w:val="00BF63E1"/>
    <w:rsid w:val="00BF6B39"/>
    <w:rsid w:val="00C004AF"/>
    <w:rsid w:val="00C010A3"/>
    <w:rsid w:val="00C0523B"/>
    <w:rsid w:val="00C060AB"/>
    <w:rsid w:val="00C06E66"/>
    <w:rsid w:val="00C10AC2"/>
    <w:rsid w:val="00C1114F"/>
    <w:rsid w:val="00C13CDD"/>
    <w:rsid w:val="00C13E06"/>
    <w:rsid w:val="00C16774"/>
    <w:rsid w:val="00C17E22"/>
    <w:rsid w:val="00C24BD9"/>
    <w:rsid w:val="00C25A4E"/>
    <w:rsid w:val="00C3344E"/>
    <w:rsid w:val="00C352CC"/>
    <w:rsid w:val="00C35510"/>
    <w:rsid w:val="00C4394D"/>
    <w:rsid w:val="00C45029"/>
    <w:rsid w:val="00C45A6A"/>
    <w:rsid w:val="00C507A7"/>
    <w:rsid w:val="00C51B44"/>
    <w:rsid w:val="00C5570A"/>
    <w:rsid w:val="00C62124"/>
    <w:rsid w:val="00C62B6C"/>
    <w:rsid w:val="00C63A78"/>
    <w:rsid w:val="00C64BCD"/>
    <w:rsid w:val="00C6743E"/>
    <w:rsid w:val="00C72331"/>
    <w:rsid w:val="00C72BAC"/>
    <w:rsid w:val="00C74BF7"/>
    <w:rsid w:val="00C7667B"/>
    <w:rsid w:val="00C77C08"/>
    <w:rsid w:val="00C82DAC"/>
    <w:rsid w:val="00C87E65"/>
    <w:rsid w:val="00C950EB"/>
    <w:rsid w:val="00C958A9"/>
    <w:rsid w:val="00CA259C"/>
    <w:rsid w:val="00CA324F"/>
    <w:rsid w:val="00CA547D"/>
    <w:rsid w:val="00CB0320"/>
    <w:rsid w:val="00CB23F5"/>
    <w:rsid w:val="00CB2C4A"/>
    <w:rsid w:val="00CB2D29"/>
    <w:rsid w:val="00CB49CE"/>
    <w:rsid w:val="00CB50F2"/>
    <w:rsid w:val="00CB636F"/>
    <w:rsid w:val="00CB70C7"/>
    <w:rsid w:val="00CB73F0"/>
    <w:rsid w:val="00CC06D2"/>
    <w:rsid w:val="00CC23CC"/>
    <w:rsid w:val="00CC4DF2"/>
    <w:rsid w:val="00CC5F20"/>
    <w:rsid w:val="00CD2BF8"/>
    <w:rsid w:val="00CD5F2E"/>
    <w:rsid w:val="00CD76E4"/>
    <w:rsid w:val="00CE1647"/>
    <w:rsid w:val="00CE31A5"/>
    <w:rsid w:val="00CE62AC"/>
    <w:rsid w:val="00CE6DDD"/>
    <w:rsid w:val="00CE7C84"/>
    <w:rsid w:val="00CF2041"/>
    <w:rsid w:val="00CF219A"/>
    <w:rsid w:val="00CF2473"/>
    <w:rsid w:val="00CF38C6"/>
    <w:rsid w:val="00CF4796"/>
    <w:rsid w:val="00CF55C5"/>
    <w:rsid w:val="00CF647E"/>
    <w:rsid w:val="00CF7865"/>
    <w:rsid w:val="00D018AD"/>
    <w:rsid w:val="00D03390"/>
    <w:rsid w:val="00D044F2"/>
    <w:rsid w:val="00D06E62"/>
    <w:rsid w:val="00D078F8"/>
    <w:rsid w:val="00D1201F"/>
    <w:rsid w:val="00D12732"/>
    <w:rsid w:val="00D13BE1"/>
    <w:rsid w:val="00D155BA"/>
    <w:rsid w:val="00D16D53"/>
    <w:rsid w:val="00D1750E"/>
    <w:rsid w:val="00D203D0"/>
    <w:rsid w:val="00D30507"/>
    <w:rsid w:val="00D31CDB"/>
    <w:rsid w:val="00D36587"/>
    <w:rsid w:val="00D368B1"/>
    <w:rsid w:val="00D40FD9"/>
    <w:rsid w:val="00D41D81"/>
    <w:rsid w:val="00D46C10"/>
    <w:rsid w:val="00D46FC4"/>
    <w:rsid w:val="00D47444"/>
    <w:rsid w:val="00D51A3B"/>
    <w:rsid w:val="00D548D5"/>
    <w:rsid w:val="00D550A7"/>
    <w:rsid w:val="00D55CF4"/>
    <w:rsid w:val="00D61365"/>
    <w:rsid w:val="00D63483"/>
    <w:rsid w:val="00D63744"/>
    <w:rsid w:val="00D67EE8"/>
    <w:rsid w:val="00D700F7"/>
    <w:rsid w:val="00D73F58"/>
    <w:rsid w:val="00D73FE1"/>
    <w:rsid w:val="00D74351"/>
    <w:rsid w:val="00D74A37"/>
    <w:rsid w:val="00D77FB0"/>
    <w:rsid w:val="00D80976"/>
    <w:rsid w:val="00D80F50"/>
    <w:rsid w:val="00D82325"/>
    <w:rsid w:val="00D87CA9"/>
    <w:rsid w:val="00D90449"/>
    <w:rsid w:val="00D96C21"/>
    <w:rsid w:val="00D979B8"/>
    <w:rsid w:val="00DA1787"/>
    <w:rsid w:val="00DA5A75"/>
    <w:rsid w:val="00DB1AC2"/>
    <w:rsid w:val="00DB2156"/>
    <w:rsid w:val="00DB533D"/>
    <w:rsid w:val="00DB5370"/>
    <w:rsid w:val="00DB74ED"/>
    <w:rsid w:val="00DC27F2"/>
    <w:rsid w:val="00DC31CF"/>
    <w:rsid w:val="00DC4D0A"/>
    <w:rsid w:val="00DC52D7"/>
    <w:rsid w:val="00DC6ABF"/>
    <w:rsid w:val="00DD0880"/>
    <w:rsid w:val="00DD0D9D"/>
    <w:rsid w:val="00DD116A"/>
    <w:rsid w:val="00DD25BE"/>
    <w:rsid w:val="00DD3123"/>
    <w:rsid w:val="00DD3BD5"/>
    <w:rsid w:val="00DD6F7C"/>
    <w:rsid w:val="00DE0A4C"/>
    <w:rsid w:val="00DE1272"/>
    <w:rsid w:val="00DE13E6"/>
    <w:rsid w:val="00DE30A4"/>
    <w:rsid w:val="00DE38E3"/>
    <w:rsid w:val="00DE6FCE"/>
    <w:rsid w:val="00DF10D4"/>
    <w:rsid w:val="00E001FE"/>
    <w:rsid w:val="00E0123B"/>
    <w:rsid w:val="00E05EC2"/>
    <w:rsid w:val="00E060CF"/>
    <w:rsid w:val="00E06343"/>
    <w:rsid w:val="00E07A2E"/>
    <w:rsid w:val="00E10BDC"/>
    <w:rsid w:val="00E1263D"/>
    <w:rsid w:val="00E15B0E"/>
    <w:rsid w:val="00E16E49"/>
    <w:rsid w:val="00E1765E"/>
    <w:rsid w:val="00E17C1A"/>
    <w:rsid w:val="00E20941"/>
    <w:rsid w:val="00E20FEA"/>
    <w:rsid w:val="00E21425"/>
    <w:rsid w:val="00E2198F"/>
    <w:rsid w:val="00E23FA5"/>
    <w:rsid w:val="00E31137"/>
    <w:rsid w:val="00E36D81"/>
    <w:rsid w:val="00E41269"/>
    <w:rsid w:val="00E44A58"/>
    <w:rsid w:val="00E45740"/>
    <w:rsid w:val="00E46ADA"/>
    <w:rsid w:val="00E50ADC"/>
    <w:rsid w:val="00E53578"/>
    <w:rsid w:val="00E557CA"/>
    <w:rsid w:val="00E560F7"/>
    <w:rsid w:val="00E61BDD"/>
    <w:rsid w:val="00E6358D"/>
    <w:rsid w:val="00E65DAC"/>
    <w:rsid w:val="00E6757C"/>
    <w:rsid w:val="00E6784C"/>
    <w:rsid w:val="00E67B4F"/>
    <w:rsid w:val="00E71A90"/>
    <w:rsid w:val="00E848C3"/>
    <w:rsid w:val="00E86DFA"/>
    <w:rsid w:val="00E92486"/>
    <w:rsid w:val="00E93C42"/>
    <w:rsid w:val="00E9552F"/>
    <w:rsid w:val="00EA1655"/>
    <w:rsid w:val="00EA5796"/>
    <w:rsid w:val="00EA6534"/>
    <w:rsid w:val="00EA7E2B"/>
    <w:rsid w:val="00EC0347"/>
    <w:rsid w:val="00EC1169"/>
    <w:rsid w:val="00EC23D7"/>
    <w:rsid w:val="00EC3948"/>
    <w:rsid w:val="00EC3BC7"/>
    <w:rsid w:val="00EC5279"/>
    <w:rsid w:val="00ED2263"/>
    <w:rsid w:val="00ED28B4"/>
    <w:rsid w:val="00ED637D"/>
    <w:rsid w:val="00ED6A40"/>
    <w:rsid w:val="00ED7302"/>
    <w:rsid w:val="00ED7DF8"/>
    <w:rsid w:val="00EE0FEC"/>
    <w:rsid w:val="00EE1455"/>
    <w:rsid w:val="00EF237F"/>
    <w:rsid w:val="00EF4808"/>
    <w:rsid w:val="00EF5141"/>
    <w:rsid w:val="00EF68EC"/>
    <w:rsid w:val="00EF699E"/>
    <w:rsid w:val="00F000B2"/>
    <w:rsid w:val="00F00F17"/>
    <w:rsid w:val="00F04EBA"/>
    <w:rsid w:val="00F0593D"/>
    <w:rsid w:val="00F060D9"/>
    <w:rsid w:val="00F12894"/>
    <w:rsid w:val="00F129F1"/>
    <w:rsid w:val="00F14DB8"/>
    <w:rsid w:val="00F1559A"/>
    <w:rsid w:val="00F2133E"/>
    <w:rsid w:val="00F2387B"/>
    <w:rsid w:val="00F24FCA"/>
    <w:rsid w:val="00F253FE"/>
    <w:rsid w:val="00F25F4F"/>
    <w:rsid w:val="00F2665A"/>
    <w:rsid w:val="00F271A3"/>
    <w:rsid w:val="00F319EC"/>
    <w:rsid w:val="00F356E2"/>
    <w:rsid w:val="00F360FB"/>
    <w:rsid w:val="00F36577"/>
    <w:rsid w:val="00F37319"/>
    <w:rsid w:val="00F4504F"/>
    <w:rsid w:val="00F45F31"/>
    <w:rsid w:val="00F46F92"/>
    <w:rsid w:val="00F516A1"/>
    <w:rsid w:val="00F51FBF"/>
    <w:rsid w:val="00F52A00"/>
    <w:rsid w:val="00F56A45"/>
    <w:rsid w:val="00F571B6"/>
    <w:rsid w:val="00F60B3D"/>
    <w:rsid w:val="00F616B3"/>
    <w:rsid w:val="00F61FDC"/>
    <w:rsid w:val="00F62378"/>
    <w:rsid w:val="00F65DC2"/>
    <w:rsid w:val="00F668B2"/>
    <w:rsid w:val="00F66C65"/>
    <w:rsid w:val="00F702BB"/>
    <w:rsid w:val="00F70B75"/>
    <w:rsid w:val="00F70E17"/>
    <w:rsid w:val="00F72406"/>
    <w:rsid w:val="00F72F22"/>
    <w:rsid w:val="00F7440B"/>
    <w:rsid w:val="00F822F6"/>
    <w:rsid w:val="00F9037C"/>
    <w:rsid w:val="00F90AB4"/>
    <w:rsid w:val="00F91B06"/>
    <w:rsid w:val="00F93417"/>
    <w:rsid w:val="00F93773"/>
    <w:rsid w:val="00F96B11"/>
    <w:rsid w:val="00FA008F"/>
    <w:rsid w:val="00FA0972"/>
    <w:rsid w:val="00FA0ED7"/>
    <w:rsid w:val="00FA18FD"/>
    <w:rsid w:val="00FA34C3"/>
    <w:rsid w:val="00FA58D8"/>
    <w:rsid w:val="00FA6380"/>
    <w:rsid w:val="00FB38BD"/>
    <w:rsid w:val="00FB5935"/>
    <w:rsid w:val="00FB5C96"/>
    <w:rsid w:val="00FB7461"/>
    <w:rsid w:val="00FB79E7"/>
    <w:rsid w:val="00FC0A01"/>
    <w:rsid w:val="00FC2662"/>
    <w:rsid w:val="00FC2C4F"/>
    <w:rsid w:val="00FC4089"/>
    <w:rsid w:val="00FC7B9B"/>
    <w:rsid w:val="00FD50F9"/>
    <w:rsid w:val="00FD631E"/>
    <w:rsid w:val="00FD6CC1"/>
    <w:rsid w:val="00FE7C53"/>
    <w:rsid w:val="00FF253C"/>
    <w:rsid w:val="00FF2642"/>
    <w:rsid w:val="00FF28CC"/>
    <w:rsid w:val="00FF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No List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41C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,1,h1,1."/>
    <w:basedOn w:val="a0"/>
    <w:next w:val="a0"/>
    <w:link w:val="1Char"/>
    <w:qFormat/>
    <w:rsid w:val="0020041C"/>
    <w:pPr>
      <w:keepNext/>
      <w:keepLines/>
      <w:pageBreakBefore/>
      <w:numPr>
        <w:numId w:val="1"/>
      </w:numPr>
      <w:spacing w:before="240" w:after="240"/>
      <w:outlineLvl w:val="0"/>
    </w:pPr>
    <w:rPr>
      <w:rFonts w:ascii="Arial" w:eastAsia="黑体" w:hAnsi="Arial"/>
      <w:b/>
      <w:kern w:val="44"/>
      <w:sz w:val="44"/>
      <w:szCs w:val="44"/>
    </w:rPr>
  </w:style>
  <w:style w:type="paragraph" w:styleId="2">
    <w:name w:val="heading 2"/>
    <w:aliases w:val="H2,H21,H22,H23,H24,H25,H26,H27,H28,H29,H210,H211,H212,H221,H231,H241,H251,H261,H271,H281,H291,H2101,H2111,H213,H222,H232,H242,H252,H262,H272,H282,H292,H2102,H2112,H2121,H2211,H2311,H2411,H2511,H2611,H2711,H2811,H2911,H21011,H21111,H214,H223,2,h2,DO"/>
    <w:basedOn w:val="a0"/>
    <w:next w:val="a0"/>
    <w:link w:val="2Char"/>
    <w:qFormat/>
    <w:rsid w:val="0020041C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" w:eastAsia="黑体" w:hAnsi="Arial"/>
      <w:b/>
      <w:sz w:val="36"/>
      <w:szCs w:val="36"/>
    </w:rPr>
  </w:style>
  <w:style w:type="paragraph" w:styleId="30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3,h3"/>
    <w:basedOn w:val="a0"/>
    <w:next w:val="a0"/>
    <w:link w:val="3Char"/>
    <w:qFormat/>
    <w:rsid w:val="0020041C"/>
    <w:pPr>
      <w:keepNext/>
      <w:keepLines/>
      <w:numPr>
        <w:ilvl w:val="2"/>
        <w:numId w:val="1"/>
      </w:numPr>
      <w:adjustRightInd w:val="0"/>
      <w:snapToGrid w:val="0"/>
      <w:spacing w:before="240" w:after="240"/>
      <w:outlineLvl w:val="2"/>
    </w:pPr>
    <w:rPr>
      <w:rFonts w:ascii="Arial" w:eastAsia="黑体" w:hAnsi="Arial"/>
      <w:b/>
      <w:sz w:val="32"/>
      <w:szCs w:val="32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4,bl"/>
    <w:basedOn w:val="a0"/>
    <w:next w:val="a0"/>
    <w:link w:val="4Char"/>
    <w:qFormat/>
    <w:rsid w:val="0020041C"/>
    <w:pPr>
      <w:keepNext/>
      <w:keepLines/>
      <w:numPr>
        <w:ilvl w:val="3"/>
        <w:numId w:val="1"/>
      </w:numPr>
      <w:adjustRightInd w:val="0"/>
      <w:snapToGrid w:val="0"/>
      <w:spacing w:before="240" w:after="240"/>
      <w:outlineLvl w:val="3"/>
    </w:pPr>
    <w:rPr>
      <w:rFonts w:ascii="Arial" w:eastAsia="黑体" w:hAnsi="Arial"/>
      <w:b/>
      <w:sz w:val="30"/>
      <w:szCs w:val="30"/>
    </w:rPr>
  </w:style>
  <w:style w:type="paragraph" w:styleId="5">
    <w:name w:val="heading 5"/>
    <w:aliases w:val="dash,ds,dd,H5,PIM 5,h5,dash1,ds1,dd1,dash2,ds2,dd2,dash3,ds3,dd3,dash4,ds4,dd4,dash5,ds5,dd5,dash6,ds6,dd6,dash7,ds7,dd7,dash8,ds8,dd8,dash9,ds9,dd9,dash10,ds10,dd10,dash11,ds11,dd11,dash21,ds21,dd21,dash31,ds31,dd31,dash41,ds41,dd41,dash51,ds51,口"/>
    <w:basedOn w:val="a0"/>
    <w:next w:val="a0"/>
    <w:link w:val="5Char"/>
    <w:qFormat/>
    <w:rsid w:val="0020041C"/>
    <w:pPr>
      <w:keepNext/>
      <w:keepLines/>
      <w:numPr>
        <w:ilvl w:val="4"/>
        <w:numId w:val="1"/>
      </w:numPr>
      <w:spacing w:beforeLines="50" w:afterLines="50"/>
      <w:ind w:left="1009" w:hanging="1009"/>
      <w:outlineLvl w:val="4"/>
    </w:pPr>
    <w:rPr>
      <w:rFonts w:ascii="Arial" w:eastAsia="黑体" w:hAnsi="Arial"/>
      <w:b/>
      <w:sz w:val="28"/>
      <w:szCs w:val="28"/>
    </w:rPr>
  </w:style>
  <w:style w:type="paragraph" w:styleId="6">
    <w:name w:val="heading 6"/>
    <w:aliases w:val="PIM 6,H6"/>
    <w:basedOn w:val="a0"/>
    <w:next w:val="a0"/>
    <w:link w:val="6Char"/>
    <w:qFormat/>
    <w:rsid w:val="0020041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0"/>
    <w:next w:val="a0"/>
    <w:link w:val="7Char"/>
    <w:qFormat/>
    <w:rsid w:val="0020041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qFormat/>
    <w:rsid w:val="0020041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0"/>
    <w:next w:val="a0"/>
    <w:link w:val="9Char"/>
    <w:qFormat/>
    <w:rsid w:val="0020041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20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20041C"/>
    <w:rPr>
      <w:sz w:val="18"/>
      <w:szCs w:val="18"/>
    </w:rPr>
  </w:style>
  <w:style w:type="paragraph" w:styleId="a5">
    <w:name w:val="footer"/>
    <w:basedOn w:val="a0"/>
    <w:link w:val="Char0"/>
    <w:unhideWhenUsed/>
    <w:rsid w:val="0020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20041C"/>
    <w:rPr>
      <w:sz w:val="18"/>
      <w:szCs w:val="18"/>
    </w:rPr>
  </w:style>
  <w:style w:type="character" w:customStyle="1" w:styleId="1Char">
    <w:name w:val="标题 1 Char"/>
    <w:aliases w:val="H1 Char,H11 Char,H12 Char,H13 Char,H14 Char,H15 Char,H16 Char,H17 Char,H18 Char,H19 Char,H110 Char,H111 Char,H112 Char,H121 Char,H131 Char,H141 Char,H151 Char,H161 Char,H171 Char,H181 Char,H191 Char,H1101 Char,H1111 Char,H113 Char,H122 Char"/>
    <w:basedOn w:val="a1"/>
    <w:link w:val="1"/>
    <w:rsid w:val="0020041C"/>
    <w:rPr>
      <w:rFonts w:ascii="Arial" w:eastAsia="黑体" w:hAnsi="Arial" w:cs="Times New Roman"/>
      <w:b/>
      <w:kern w:val="44"/>
      <w:sz w:val="44"/>
      <w:szCs w:val="44"/>
    </w:rPr>
  </w:style>
  <w:style w:type="character" w:customStyle="1" w:styleId="2Char">
    <w:name w:val="标题 2 Char"/>
    <w:aliases w:val="H2 Char,H21 Char,H22 Char,H23 Char,H24 Char,H25 Char,H26 Char,H27 Char,H28 Char,H29 Char,H210 Char,H211 Char,H212 Char,H221 Char,H231 Char,H241 Char,H251 Char,H261 Char,H271 Char,H281 Char,H291 Char,H2101 Char,H2111 Char,H213 Char,H222 Char"/>
    <w:basedOn w:val="a1"/>
    <w:link w:val="2"/>
    <w:rsid w:val="0020041C"/>
    <w:rPr>
      <w:rFonts w:ascii="Arial" w:eastAsia="黑体" w:hAnsi="Arial" w:cs="Times New Roman"/>
      <w:b/>
      <w:sz w:val="36"/>
      <w:szCs w:val="36"/>
    </w:rPr>
  </w:style>
  <w:style w:type="character" w:customStyle="1" w:styleId="3Char">
    <w:name w:val="标题 3 Char"/>
    <w:aliases w:val="H3 Char,H31 Char,H32 Char,H33 Char,H34 Char,H35 Char,H36 Char,H37 Char,H38 Char,H39 Char,H310 Char,H311 Char,H321 Char,H331 Char,H341 Char,H351 Char,H361 Char,H371 Char,H381 Char,H391 Char,H3101 Char,H312 Char,H322 Char,H332 Char,H342 Char"/>
    <w:basedOn w:val="a1"/>
    <w:link w:val="30"/>
    <w:rsid w:val="0020041C"/>
    <w:rPr>
      <w:rFonts w:ascii="Arial" w:eastAsia="黑体" w:hAnsi="Arial" w:cs="Times New Roman"/>
      <w:b/>
      <w:sz w:val="32"/>
      <w:szCs w:val="32"/>
    </w:rPr>
  </w:style>
  <w:style w:type="character" w:customStyle="1" w:styleId="4Char">
    <w:name w:val="标题 4 Char"/>
    <w:aliases w:val="H4 Char,H41 Char,H42 Char,H43 Char,H44 Char,H45 Char,H46 Char,H47 Char,H48 Char,H49 Char,H410 Char,H411 Char,H421 Char,H431 Char,H441 Char,H451 Char,H461 Char,H471 Char,H481 Char,H491 Char,H4101 Char,H412 Char,H422 Char,H432 Char,H442 Char"/>
    <w:basedOn w:val="a1"/>
    <w:link w:val="4"/>
    <w:rsid w:val="0020041C"/>
    <w:rPr>
      <w:rFonts w:ascii="Arial" w:eastAsia="黑体" w:hAnsi="Arial" w:cs="Times New Roman"/>
      <w:b/>
      <w:sz w:val="30"/>
      <w:szCs w:val="30"/>
    </w:rPr>
  </w:style>
  <w:style w:type="character" w:customStyle="1" w:styleId="5Char">
    <w:name w:val="标题 5 Char"/>
    <w:aliases w:val="dash Char,ds Char,dd Char,H5 Char,PIM 5 Char,h5 Char,dash1 Char,ds1 Char,dd1 Char,dash2 Char,ds2 Char,dd2 Char,dash3 Char,ds3 Char,dd3 Char,dash4 Char,ds4 Char,dd4 Char,dash5 Char,ds5 Char,dd5 Char,dash6 Char,ds6 Char,dd6 Char,dash7 Char"/>
    <w:basedOn w:val="a1"/>
    <w:link w:val="5"/>
    <w:rsid w:val="0020041C"/>
    <w:rPr>
      <w:rFonts w:ascii="Arial" w:eastAsia="黑体" w:hAnsi="Arial" w:cs="Times New Roman"/>
      <w:b/>
      <w:sz w:val="28"/>
      <w:szCs w:val="28"/>
    </w:rPr>
  </w:style>
  <w:style w:type="character" w:customStyle="1" w:styleId="6Char">
    <w:name w:val="标题 6 Char"/>
    <w:aliases w:val="PIM 6 Char,H6 Char"/>
    <w:basedOn w:val="a1"/>
    <w:link w:val="6"/>
    <w:rsid w:val="002004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2004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2004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20041C"/>
    <w:rPr>
      <w:rFonts w:ascii="Arial" w:eastAsia="黑体" w:hAnsi="Arial" w:cs="Times New Roman"/>
      <w:szCs w:val="21"/>
    </w:rPr>
  </w:style>
  <w:style w:type="paragraph" w:styleId="a6">
    <w:name w:val="Title"/>
    <w:basedOn w:val="a0"/>
    <w:link w:val="Char1"/>
    <w:qFormat/>
    <w:rsid w:val="0020041C"/>
    <w:pPr>
      <w:spacing w:before="120" w:after="60"/>
      <w:jc w:val="center"/>
      <w:outlineLvl w:val="0"/>
    </w:pPr>
    <w:rPr>
      <w:rFonts w:ascii="Arial" w:hAnsi="Arial"/>
      <w:b/>
      <w:sz w:val="36"/>
    </w:rPr>
  </w:style>
  <w:style w:type="character" w:customStyle="1" w:styleId="Char1">
    <w:name w:val="标题 Char"/>
    <w:basedOn w:val="a1"/>
    <w:link w:val="a6"/>
    <w:rsid w:val="0020041C"/>
    <w:rPr>
      <w:rFonts w:ascii="Arial" w:eastAsia="宋体" w:hAnsi="Arial" w:cs="Times New Roman"/>
      <w:b/>
      <w:sz w:val="36"/>
      <w:szCs w:val="20"/>
    </w:rPr>
  </w:style>
  <w:style w:type="paragraph" w:styleId="a7">
    <w:name w:val="Plain Text"/>
    <w:basedOn w:val="a0"/>
    <w:link w:val="Char2"/>
    <w:autoRedefine/>
    <w:rsid w:val="0020041C"/>
    <w:pPr>
      <w:snapToGrid w:val="0"/>
    </w:pPr>
    <w:rPr>
      <w:rFonts w:ascii="宋体" w:hAnsi="Courier New" w:cs="Arial"/>
      <w:iCs/>
    </w:rPr>
  </w:style>
  <w:style w:type="character" w:customStyle="1" w:styleId="Char2">
    <w:name w:val="纯文本 Char"/>
    <w:basedOn w:val="a1"/>
    <w:link w:val="a7"/>
    <w:rsid w:val="0020041C"/>
    <w:rPr>
      <w:rFonts w:ascii="宋体" w:eastAsia="宋体" w:hAnsi="Courier New" w:cs="Arial"/>
      <w:iCs/>
      <w:sz w:val="24"/>
      <w:szCs w:val="20"/>
    </w:rPr>
  </w:style>
  <w:style w:type="paragraph" w:customStyle="1" w:styleId="a8">
    <w:name w:val="列表文本"/>
    <w:basedOn w:val="a0"/>
    <w:autoRedefine/>
    <w:rsid w:val="0020041C"/>
    <w:pPr>
      <w:tabs>
        <w:tab w:val="num" w:pos="1560"/>
      </w:tabs>
      <w:adjustRightInd w:val="0"/>
      <w:snapToGrid w:val="0"/>
      <w:ind w:left="1560" w:hanging="360"/>
    </w:pPr>
    <w:rPr>
      <w:rFonts w:cs="Arial"/>
      <w:iCs/>
    </w:rPr>
  </w:style>
  <w:style w:type="paragraph" w:styleId="12">
    <w:name w:val="toc 1"/>
    <w:basedOn w:val="a0"/>
    <w:next w:val="a0"/>
    <w:autoRedefine/>
    <w:uiPriority w:val="39"/>
    <w:rsid w:val="0020041C"/>
    <w:pPr>
      <w:widowControl/>
      <w:spacing w:before="120" w:after="120"/>
      <w:jc w:val="left"/>
    </w:pPr>
    <w:rPr>
      <w:b/>
      <w:bCs/>
      <w:caps/>
      <w:kern w:val="0"/>
      <w:sz w:val="28"/>
      <w:lang w:val="en-GB" w:eastAsia="en-US"/>
    </w:rPr>
  </w:style>
  <w:style w:type="paragraph" w:styleId="a9">
    <w:name w:val="List Bullet"/>
    <w:basedOn w:val="a0"/>
    <w:autoRedefine/>
    <w:rsid w:val="0020041C"/>
    <w:pPr>
      <w:widowControl/>
      <w:tabs>
        <w:tab w:val="num" w:pos="1440"/>
      </w:tabs>
      <w:spacing w:line="240" w:lineRule="auto"/>
      <w:ind w:left="1440" w:hanging="360"/>
      <w:jc w:val="left"/>
    </w:pPr>
    <w:rPr>
      <w:rFonts w:ascii="Arial" w:hAnsi="Arial"/>
      <w:kern w:val="0"/>
      <w:sz w:val="20"/>
      <w:lang w:val="en-GB" w:eastAsia="en-US"/>
    </w:rPr>
  </w:style>
  <w:style w:type="paragraph" w:styleId="aa">
    <w:name w:val="Document Map"/>
    <w:basedOn w:val="a0"/>
    <w:link w:val="Char3"/>
    <w:semiHidden/>
    <w:rsid w:val="0020041C"/>
    <w:pPr>
      <w:shd w:val="clear" w:color="auto" w:fill="000080"/>
    </w:pPr>
  </w:style>
  <w:style w:type="character" w:customStyle="1" w:styleId="Char3">
    <w:name w:val="文档结构图 Char"/>
    <w:basedOn w:val="a1"/>
    <w:link w:val="aa"/>
    <w:semiHidden/>
    <w:rsid w:val="0020041C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character" w:styleId="ab">
    <w:name w:val="Hyperlink"/>
    <w:basedOn w:val="a1"/>
    <w:uiPriority w:val="99"/>
    <w:rsid w:val="0020041C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20041C"/>
    <w:pPr>
      <w:spacing w:line="240" w:lineRule="auto"/>
      <w:ind w:leftChars="200" w:left="420"/>
    </w:pPr>
    <w:rPr>
      <w:sz w:val="21"/>
      <w:szCs w:val="24"/>
    </w:rPr>
  </w:style>
  <w:style w:type="paragraph" w:styleId="31">
    <w:name w:val="toc 3"/>
    <w:basedOn w:val="a0"/>
    <w:next w:val="a0"/>
    <w:autoRedefine/>
    <w:uiPriority w:val="39"/>
    <w:rsid w:val="0020041C"/>
    <w:pPr>
      <w:spacing w:line="240" w:lineRule="auto"/>
      <w:ind w:leftChars="400" w:left="840"/>
    </w:pPr>
    <w:rPr>
      <w:sz w:val="21"/>
      <w:szCs w:val="24"/>
    </w:rPr>
  </w:style>
  <w:style w:type="paragraph" w:styleId="40">
    <w:name w:val="toc 4"/>
    <w:basedOn w:val="a0"/>
    <w:next w:val="a0"/>
    <w:autoRedefine/>
    <w:semiHidden/>
    <w:rsid w:val="0020041C"/>
    <w:pPr>
      <w:spacing w:line="240" w:lineRule="auto"/>
      <w:ind w:leftChars="600" w:left="1260"/>
    </w:pPr>
    <w:rPr>
      <w:sz w:val="21"/>
      <w:szCs w:val="24"/>
    </w:rPr>
  </w:style>
  <w:style w:type="character" w:styleId="ac">
    <w:name w:val="annotation reference"/>
    <w:basedOn w:val="a1"/>
    <w:semiHidden/>
    <w:rsid w:val="0020041C"/>
    <w:rPr>
      <w:sz w:val="21"/>
      <w:szCs w:val="21"/>
    </w:rPr>
  </w:style>
  <w:style w:type="character" w:styleId="ad">
    <w:name w:val="page number"/>
    <w:basedOn w:val="a1"/>
    <w:rsid w:val="0020041C"/>
  </w:style>
  <w:style w:type="paragraph" w:styleId="ae">
    <w:name w:val="annotation text"/>
    <w:basedOn w:val="a0"/>
    <w:link w:val="Char4"/>
    <w:semiHidden/>
    <w:rsid w:val="0020041C"/>
    <w:pPr>
      <w:spacing w:line="240" w:lineRule="auto"/>
      <w:jc w:val="left"/>
    </w:pPr>
    <w:rPr>
      <w:sz w:val="21"/>
      <w:szCs w:val="24"/>
    </w:rPr>
  </w:style>
  <w:style w:type="character" w:customStyle="1" w:styleId="Char4">
    <w:name w:val="批注文字 Char"/>
    <w:basedOn w:val="a1"/>
    <w:link w:val="ae"/>
    <w:semiHidden/>
    <w:rsid w:val="0020041C"/>
    <w:rPr>
      <w:rFonts w:ascii="Times New Roman" w:eastAsia="宋体" w:hAnsi="Times New Roman" w:cs="Times New Roman"/>
      <w:szCs w:val="24"/>
    </w:rPr>
  </w:style>
  <w:style w:type="character" w:styleId="af">
    <w:name w:val="FollowedHyperlink"/>
    <w:basedOn w:val="a1"/>
    <w:rsid w:val="0020041C"/>
    <w:rPr>
      <w:color w:val="800080"/>
      <w:u w:val="single"/>
    </w:rPr>
  </w:style>
  <w:style w:type="paragraph" w:styleId="13">
    <w:name w:val="index 1"/>
    <w:basedOn w:val="a0"/>
    <w:next w:val="a0"/>
    <w:autoRedefine/>
    <w:semiHidden/>
    <w:rsid w:val="0020041C"/>
  </w:style>
  <w:style w:type="paragraph" w:customStyle="1" w:styleId="ss">
    <w:name w:val="ss"/>
    <w:basedOn w:val="a0"/>
    <w:autoRedefine/>
    <w:rsid w:val="0020041C"/>
    <w:pPr>
      <w:tabs>
        <w:tab w:val="num" w:pos="1505"/>
      </w:tabs>
      <w:ind w:firstLine="425"/>
    </w:pPr>
    <w:rPr>
      <w:rFonts w:eastAsia="黑体"/>
    </w:rPr>
  </w:style>
  <w:style w:type="paragraph" w:customStyle="1" w:styleId="af0">
    <w:name w:val="标号"/>
    <w:basedOn w:val="a0"/>
    <w:rsid w:val="0020041C"/>
    <w:pPr>
      <w:tabs>
        <w:tab w:val="num" w:pos="644"/>
      </w:tabs>
      <w:ind w:left="420" w:hanging="136"/>
    </w:pPr>
  </w:style>
  <w:style w:type="paragraph" w:styleId="80">
    <w:name w:val="toc 8"/>
    <w:basedOn w:val="a0"/>
    <w:next w:val="a0"/>
    <w:autoRedefine/>
    <w:semiHidden/>
    <w:rsid w:val="0020041C"/>
    <w:pPr>
      <w:spacing w:line="240" w:lineRule="auto"/>
      <w:ind w:left="1680"/>
      <w:jc w:val="left"/>
    </w:pPr>
    <w:rPr>
      <w:sz w:val="18"/>
      <w:szCs w:val="18"/>
      <w:lang w:eastAsia="zh-TW"/>
    </w:rPr>
  </w:style>
  <w:style w:type="paragraph" w:styleId="af1">
    <w:name w:val="index heading"/>
    <w:basedOn w:val="a0"/>
    <w:next w:val="13"/>
    <w:semiHidden/>
    <w:rsid w:val="0020041C"/>
    <w:pPr>
      <w:spacing w:line="240" w:lineRule="auto"/>
      <w:jc w:val="left"/>
    </w:pPr>
    <w:rPr>
      <w:rFonts w:ascii="Arial" w:hAnsi="Arial" w:cs="Arial"/>
      <w:b/>
      <w:bCs/>
      <w:szCs w:val="24"/>
      <w:lang w:eastAsia="zh-TW"/>
    </w:rPr>
  </w:style>
  <w:style w:type="paragraph" w:styleId="af2">
    <w:name w:val="toa heading"/>
    <w:basedOn w:val="a0"/>
    <w:next w:val="a0"/>
    <w:semiHidden/>
    <w:rsid w:val="0020041C"/>
    <w:pPr>
      <w:spacing w:before="120" w:line="240" w:lineRule="auto"/>
      <w:jc w:val="left"/>
    </w:pPr>
    <w:rPr>
      <w:rFonts w:ascii="Arial" w:hAnsi="Arial" w:cs="Arial"/>
      <w:szCs w:val="24"/>
      <w:lang w:eastAsia="zh-TW"/>
    </w:rPr>
  </w:style>
  <w:style w:type="paragraph" w:styleId="32">
    <w:name w:val="List Bullet 3"/>
    <w:basedOn w:val="a0"/>
    <w:autoRedefine/>
    <w:rsid w:val="0020041C"/>
    <w:pPr>
      <w:tabs>
        <w:tab w:val="num" w:pos="360"/>
      </w:tabs>
      <w:spacing w:line="240" w:lineRule="auto"/>
      <w:ind w:left="360" w:hangingChars="200" w:hanging="360"/>
      <w:jc w:val="left"/>
    </w:pPr>
    <w:rPr>
      <w:szCs w:val="24"/>
      <w:lang w:eastAsia="zh-TW"/>
    </w:rPr>
  </w:style>
  <w:style w:type="paragraph" w:customStyle="1" w:styleId="50">
    <w:name w:val="5"/>
    <w:basedOn w:val="a0"/>
    <w:next w:val="a0"/>
    <w:rsid w:val="0020041C"/>
    <w:pPr>
      <w:spacing w:after="120" w:line="240" w:lineRule="auto"/>
      <w:ind w:leftChars="200" w:left="420"/>
      <w:jc w:val="left"/>
    </w:pPr>
    <w:rPr>
      <w:szCs w:val="24"/>
      <w:lang w:eastAsia="zh-TW"/>
    </w:rPr>
  </w:style>
  <w:style w:type="paragraph" w:customStyle="1" w:styleId="af3">
    <w:name w:val="表格字体"/>
    <w:basedOn w:val="a0"/>
    <w:rsid w:val="0020041C"/>
    <w:pPr>
      <w:adjustRightInd w:val="0"/>
      <w:spacing w:beforeLines="20" w:afterLines="20" w:line="240" w:lineRule="auto"/>
      <w:ind w:firstLine="0"/>
      <w:jc w:val="left"/>
      <w:textAlignment w:val="baseline"/>
    </w:pPr>
    <w:rPr>
      <w:rFonts w:cs="Arial"/>
      <w:kern w:val="0"/>
      <w:sz w:val="21"/>
    </w:rPr>
  </w:style>
  <w:style w:type="paragraph" w:styleId="af4">
    <w:name w:val="Balloon Text"/>
    <w:basedOn w:val="a0"/>
    <w:link w:val="Char5"/>
    <w:semiHidden/>
    <w:rsid w:val="0020041C"/>
    <w:rPr>
      <w:sz w:val="18"/>
      <w:szCs w:val="18"/>
    </w:rPr>
  </w:style>
  <w:style w:type="character" w:customStyle="1" w:styleId="Char5">
    <w:name w:val="批注框文本 Char"/>
    <w:basedOn w:val="a1"/>
    <w:link w:val="af4"/>
    <w:semiHidden/>
    <w:rsid w:val="0020041C"/>
    <w:rPr>
      <w:rFonts w:ascii="Times New Roman" w:eastAsia="宋体" w:hAnsi="Times New Roman" w:cs="Times New Roman"/>
      <w:sz w:val="18"/>
      <w:szCs w:val="18"/>
    </w:rPr>
  </w:style>
  <w:style w:type="paragraph" w:styleId="af5">
    <w:name w:val="annotation subject"/>
    <w:basedOn w:val="ae"/>
    <w:next w:val="ae"/>
    <w:link w:val="Char6"/>
    <w:semiHidden/>
    <w:rsid w:val="0020041C"/>
    <w:pPr>
      <w:spacing w:line="360" w:lineRule="auto"/>
    </w:pPr>
    <w:rPr>
      <w:b/>
      <w:bCs/>
      <w:sz w:val="24"/>
      <w:szCs w:val="20"/>
    </w:rPr>
  </w:style>
  <w:style w:type="character" w:customStyle="1" w:styleId="Char6">
    <w:name w:val="批注主题 Char"/>
    <w:basedOn w:val="Char4"/>
    <w:link w:val="af5"/>
    <w:semiHidden/>
    <w:rsid w:val="0020041C"/>
    <w:rPr>
      <w:b/>
      <w:bCs/>
      <w:sz w:val="24"/>
      <w:szCs w:val="20"/>
    </w:rPr>
  </w:style>
  <w:style w:type="paragraph" w:styleId="af6">
    <w:name w:val="Normal Indent"/>
    <w:aliases w:val="正文缩进William,表正文,正文非缩进,标题4,中文正文,特点,段1,ALT+Z,正文不缩进,Indent 1,正文缩进1,正文缩进 Char,bt,水上软件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缩进"/>
    <w:basedOn w:val="a0"/>
    <w:link w:val="Char20"/>
    <w:rsid w:val="0020041C"/>
    <w:pPr>
      <w:ind w:firstLineChars="175" w:firstLine="175"/>
    </w:pPr>
    <w:rPr>
      <w:rFonts w:ascii="宋体" w:hAnsi="宋体"/>
      <w:color w:val="000000"/>
      <w:kern w:val="0"/>
    </w:rPr>
  </w:style>
  <w:style w:type="paragraph" w:styleId="af7">
    <w:name w:val="Body Text"/>
    <w:basedOn w:val="a0"/>
    <w:link w:val="Char7"/>
    <w:rsid w:val="0020041C"/>
    <w:pPr>
      <w:ind w:firstLine="425"/>
      <w:jc w:val="center"/>
    </w:pPr>
  </w:style>
  <w:style w:type="character" w:customStyle="1" w:styleId="Char7">
    <w:name w:val="正文文本 Char"/>
    <w:basedOn w:val="a1"/>
    <w:link w:val="af7"/>
    <w:rsid w:val="0020041C"/>
    <w:rPr>
      <w:rFonts w:ascii="Times New Roman" w:eastAsia="宋体" w:hAnsi="Times New Roman" w:cs="Times New Roman"/>
      <w:sz w:val="24"/>
      <w:szCs w:val="20"/>
    </w:rPr>
  </w:style>
  <w:style w:type="paragraph" w:styleId="af8">
    <w:name w:val="Body Text First Indent"/>
    <w:basedOn w:val="af7"/>
    <w:link w:val="Char8"/>
    <w:autoRedefine/>
    <w:rsid w:val="0020041C"/>
    <w:pPr>
      <w:adjustRightInd w:val="0"/>
      <w:ind w:firstLineChars="200" w:firstLine="480"/>
      <w:jc w:val="both"/>
    </w:pPr>
    <w:rPr>
      <w:rFonts w:cs="Arial"/>
    </w:rPr>
  </w:style>
  <w:style w:type="character" w:customStyle="1" w:styleId="Char8">
    <w:name w:val="正文首行缩进 Char"/>
    <w:basedOn w:val="Char7"/>
    <w:link w:val="af8"/>
    <w:rsid w:val="0020041C"/>
    <w:rPr>
      <w:rFonts w:cs="Arial"/>
    </w:rPr>
  </w:style>
  <w:style w:type="paragraph" w:customStyle="1" w:styleId="af9">
    <w:name w:val="项目符号"/>
    <w:basedOn w:val="a0"/>
    <w:autoRedefine/>
    <w:rsid w:val="0020041C"/>
    <w:pPr>
      <w:widowControl/>
      <w:tabs>
        <w:tab w:val="num" w:pos="720"/>
      </w:tabs>
      <w:spacing w:before="120" w:after="120"/>
      <w:ind w:left="720" w:hanging="425"/>
      <w:jc w:val="left"/>
    </w:pPr>
    <w:rPr>
      <w:rFonts w:ascii="宋体"/>
      <w:snapToGrid w:val="0"/>
      <w:kern w:val="0"/>
    </w:rPr>
  </w:style>
  <w:style w:type="paragraph" w:styleId="22">
    <w:name w:val="Body Text Indent 2"/>
    <w:basedOn w:val="a0"/>
    <w:link w:val="2Char0"/>
    <w:rsid w:val="0020041C"/>
    <w:pPr>
      <w:spacing w:line="240" w:lineRule="auto"/>
      <w:ind w:firstLineChars="171" w:firstLine="359"/>
    </w:pPr>
    <w:rPr>
      <w:rFonts w:cs="Arial"/>
      <w:i/>
      <w:iCs/>
      <w:sz w:val="21"/>
      <w:szCs w:val="24"/>
    </w:rPr>
  </w:style>
  <w:style w:type="character" w:customStyle="1" w:styleId="2Char0">
    <w:name w:val="正文文本缩进 2 Char"/>
    <w:basedOn w:val="a1"/>
    <w:link w:val="22"/>
    <w:rsid w:val="0020041C"/>
    <w:rPr>
      <w:rFonts w:ascii="Times New Roman" w:eastAsia="宋体" w:hAnsi="Times New Roman" w:cs="Arial"/>
      <w:i/>
      <w:iCs/>
      <w:szCs w:val="24"/>
    </w:rPr>
  </w:style>
  <w:style w:type="paragraph" w:styleId="23">
    <w:name w:val="Body Text 2"/>
    <w:basedOn w:val="a0"/>
    <w:link w:val="2Char1"/>
    <w:rsid w:val="0020041C"/>
    <w:pPr>
      <w:spacing w:line="240" w:lineRule="auto"/>
      <w:ind w:firstLine="425"/>
    </w:pPr>
    <w:rPr>
      <w:rFonts w:eastAsia="黑体"/>
      <w:b/>
      <w:bCs/>
      <w:spacing w:val="160"/>
      <w:sz w:val="52"/>
      <w:szCs w:val="24"/>
    </w:rPr>
  </w:style>
  <w:style w:type="character" w:customStyle="1" w:styleId="2Char1">
    <w:name w:val="正文文本 2 Char"/>
    <w:basedOn w:val="a1"/>
    <w:link w:val="23"/>
    <w:rsid w:val="0020041C"/>
    <w:rPr>
      <w:rFonts w:ascii="Times New Roman" w:eastAsia="黑体" w:hAnsi="Times New Roman" w:cs="Times New Roman"/>
      <w:b/>
      <w:bCs/>
      <w:spacing w:val="160"/>
      <w:sz w:val="52"/>
      <w:szCs w:val="24"/>
    </w:rPr>
  </w:style>
  <w:style w:type="paragraph" w:customStyle="1" w:styleId="14">
    <w:name w:val="样式1"/>
    <w:basedOn w:val="30"/>
    <w:autoRedefine/>
    <w:rsid w:val="0020041C"/>
    <w:pPr>
      <w:numPr>
        <w:ilvl w:val="0"/>
        <w:numId w:val="0"/>
      </w:numPr>
      <w:tabs>
        <w:tab w:val="num" w:pos="720"/>
      </w:tabs>
      <w:adjustRightInd/>
      <w:snapToGrid/>
      <w:spacing w:before="260" w:after="260" w:line="416" w:lineRule="auto"/>
      <w:ind w:left="720" w:hanging="720"/>
      <w:jc w:val="left"/>
    </w:pPr>
    <w:rPr>
      <w:rFonts w:cs="Arial"/>
      <w:bCs/>
      <w:lang w:eastAsia="zh-TW"/>
    </w:rPr>
  </w:style>
  <w:style w:type="paragraph" w:customStyle="1" w:styleId="24">
    <w:name w:val="样式2"/>
    <w:basedOn w:val="30"/>
    <w:autoRedefine/>
    <w:rsid w:val="0020041C"/>
    <w:pPr>
      <w:numPr>
        <w:ilvl w:val="0"/>
        <w:numId w:val="0"/>
      </w:numPr>
      <w:tabs>
        <w:tab w:val="num" w:pos="709"/>
      </w:tabs>
      <w:adjustRightInd/>
      <w:snapToGrid/>
      <w:spacing w:before="260" w:after="260" w:line="416" w:lineRule="auto"/>
      <w:ind w:left="709" w:hanging="709"/>
      <w:jc w:val="left"/>
    </w:pPr>
    <w:rPr>
      <w:rFonts w:cs="Arial"/>
      <w:bCs/>
      <w:lang w:eastAsia="zh-TW"/>
    </w:rPr>
  </w:style>
  <w:style w:type="paragraph" w:customStyle="1" w:styleId="41">
    <w:name w:val="样式4"/>
    <w:basedOn w:val="30"/>
    <w:rsid w:val="0020041C"/>
    <w:pPr>
      <w:numPr>
        <w:ilvl w:val="0"/>
        <w:numId w:val="0"/>
      </w:numPr>
      <w:tabs>
        <w:tab w:val="num" w:pos="709"/>
      </w:tabs>
      <w:adjustRightInd/>
      <w:snapToGrid/>
      <w:spacing w:before="260" w:after="260" w:line="416" w:lineRule="auto"/>
      <w:ind w:left="709" w:hanging="709"/>
      <w:jc w:val="left"/>
    </w:pPr>
    <w:rPr>
      <w:rFonts w:cs="Arial"/>
      <w:bCs/>
      <w:lang w:eastAsia="zh-TW"/>
    </w:rPr>
  </w:style>
  <w:style w:type="paragraph" w:customStyle="1" w:styleId="CharChar">
    <w:name w:val="文档正文 Char Char"/>
    <w:basedOn w:val="a0"/>
    <w:rsid w:val="0020041C"/>
    <w:pPr>
      <w:adjustRightInd w:val="0"/>
      <w:spacing w:line="500" w:lineRule="exact"/>
      <w:ind w:firstLine="567"/>
      <w:textAlignment w:val="baseline"/>
    </w:pPr>
    <w:rPr>
      <w:szCs w:val="24"/>
    </w:rPr>
  </w:style>
  <w:style w:type="paragraph" w:customStyle="1" w:styleId="07415">
    <w:name w:val="样式 黑体 首行缩进:  0.74 厘米 行距: 1.5 倍行距"/>
    <w:basedOn w:val="af2"/>
    <w:next w:val="32"/>
    <w:autoRedefine/>
    <w:rsid w:val="0020041C"/>
    <w:pPr>
      <w:spacing w:line="360" w:lineRule="auto"/>
    </w:pPr>
    <w:rPr>
      <w:rFonts w:ascii="黑体" w:eastAsia="黑体" w:cs="Times New Roman"/>
      <w:szCs w:val="20"/>
    </w:rPr>
  </w:style>
  <w:style w:type="paragraph" w:customStyle="1" w:styleId="08515">
    <w:name w:val="样式 宋体 首行缩进:  0.85 厘米 行距: 1.5 倍行距"/>
    <w:basedOn w:val="a0"/>
    <w:rsid w:val="0020041C"/>
    <w:pPr>
      <w:ind w:firstLineChars="200" w:firstLine="200"/>
    </w:pPr>
    <w:rPr>
      <w:rFonts w:ascii="宋体" w:hAnsi="宋体"/>
      <w:kern w:val="0"/>
    </w:rPr>
  </w:style>
  <w:style w:type="paragraph" w:customStyle="1" w:styleId="afa">
    <w:name w:val="文档正文"/>
    <w:basedOn w:val="a0"/>
    <w:rsid w:val="0020041C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Cs w:val="24"/>
    </w:rPr>
  </w:style>
  <w:style w:type="paragraph" w:customStyle="1" w:styleId="afb">
    <w:name w:val="正文文字首行缩进"/>
    <w:basedOn w:val="a0"/>
    <w:next w:val="afc"/>
    <w:rsid w:val="0020041C"/>
    <w:pPr>
      <w:spacing w:line="240" w:lineRule="auto"/>
      <w:ind w:firstLineChars="150" w:firstLine="360"/>
    </w:pPr>
    <w:rPr>
      <w:szCs w:val="24"/>
    </w:rPr>
  </w:style>
  <w:style w:type="paragraph" w:styleId="afc">
    <w:name w:val="Body Text Indent"/>
    <w:basedOn w:val="a0"/>
    <w:link w:val="Char9"/>
    <w:rsid w:val="0020041C"/>
    <w:pPr>
      <w:spacing w:after="120"/>
      <w:ind w:leftChars="200" w:left="420" w:firstLine="425"/>
    </w:pPr>
  </w:style>
  <w:style w:type="character" w:customStyle="1" w:styleId="Char9">
    <w:name w:val="正文文本缩进 Char"/>
    <w:basedOn w:val="a1"/>
    <w:link w:val="afc"/>
    <w:rsid w:val="0020041C"/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">
    <w:name w:val="文档正文 Char Char Char Char"/>
    <w:basedOn w:val="a0"/>
    <w:autoRedefine/>
    <w:rsid w:val="0020041C"/>
    <w:pPr>
      <w:adjustRightInd w:val="0"/>
      <w:spacing w:line="440" w:lineRule="exact"/>
      <w:textAlignment w:val="baseline"/>
    </w:pPr>
    <w:rPr>
      <w:rFonts w:ascii="Arial Narrow" w:hAnsi="Arial Narrow"/>
      <w:kern w:val="0"/>
      <w:szCs w:val="24"/>
    </w:rPr>
  </w:style>
  <w:style w:type="paragraph" w:customStyle="1" w:styleId="58">
    <w:name w:val="样式 目录 5 + 左侧:  8 字符"/>
    <w:basedOn w:val="51"/>
    <w:rsid w:val="0020041C"/>
    <w:pPr>
      <w:ind w:leftChars="1000" w:left="1000"/>
    </w:pPr>
    <w:rPr>
      <w:rFonts w:cs="宋体"/>
      <w:szCs w:val="20"/>
    </w:rPr>
  </w:style>
  <w:style w:type="character" w:customStyle="1" w:styleId="PMingLiU">
    <w:name w:val="样式 (中文) PMingLiU"/>
    <w:basedOn w:val="a1"/>
    <w:rsid w:val="0020041C"/>
    <w:rPr>
      <w:rFonts w:eastAsia="宋体"/>
      <w:sz w:val="21"/>
    </w:rPr>
  </w:style>
  <w:style w:type="paragraph" w:styleId="33">
    <w:name w:val="Body Text 3"/>
    <w:basedOn w:val="a0"/>
    <w:link w:val="3Char0"/>
    <w:rsid w:val="0020041C"/>
    <w:pPr>
      <w:spacing w:after="120"/>
      <w:ind w:firstLine="425"/>
    </w:pPr>
    <w:rPr>
      <w:sz w:val="16"/>
      <w:szCs w:val="16"/>
    </w:rPr>
  </w:style>
  <w:style w:type="character" w:customStyle="1" w:styleId="3Char0">
    <w:name w:val="正文文本 3 Char"/>
    <w:basedOn w:val="a1"/>
    <w:link w:val="33"/>
    <w:rsid w:val="0020041C"/>
    <w:rPr>
      <w:rFonts w:ascii="Times New Roman" w:eastAsia="宋体" w:hAnsi="Times New Roman" w:cs="Times New Roman"/>
      <w:sz w:val="16"/>
      <w:szCs w:val="16"/>
    </w:rPr>
  </w:style>
  <w:style w:type="paragraph" w:customStyle="1" w:styleId="4H4H41H42H43H44H45H46H47H48H49H410H411H421H4">
    <w:name w:val="样式 标题 4H4H41H42H43H44H45H46H47H48H49H410H411H421H4..."/>
    <w:basedOn w:val="4"/>
    <w:autoRedefine/>
    <w:rsid w:val="0020041C"/>
    <w:pPr>
      <w:numPr>
        <w:ilvl w:val="0"/>
        <w:numId w:val="0"/>
      </w:numPr>
      <w:tabs>
        <w:tab w:val="num" w:pos="2105"/>
      </w:tabs>
      <w:spacing w:before="280" w:after="290" w:line="376" w:lineRule="auto"/>
      <w:ind w:left="2105" w:hanging="420"/>
    </w:pPr>
    <w:rPr>
      <w:rFonts w:cs="宋体"/>
      <w:bCs/>
    </w:rPr>
  </w:style>
  <w:style w:type="paragraph" w:customStyle="1" w:styleId="5dashdsddH5PIM5h5dash1ds1dd1dash2ds2dd2dash3">
    <w:name w:val="样式 标题 5dashdsddH5PIM 5h5dash1ds1dd1dash2ds2dd2dash3..."/>
    <w:basedOn w:val="5"/>
    <w:autoRedefine/>
    <w:rsid w:val="0020041C"/>
    <w:pPr>
      <w:numPr>
        <w:numId w:val="0"/>
      </w:numPr>
      <w:tabs>
        <w:tab w:val="num" w:pos="1008"/>
      </w:tabs>
      <w:spacing w:before="280" w:after="290" w:line="376" w:lineRule="auto"/>
      <w:ind w:leftChars="100" w:left="1008" w:rightChars="100" w:right="240" w:hanging="1008"/>
      <w:outlineLvl w:val="3"/>
    </w:pPr>
    <w:rPr>
      <w:rFonts w:cs="宋体"/>
      <w:bCs/>
    </w:rPr>
  </w:style>
  <w:style w:type="paragraph" w:styleId="51">
    <w:name w:val="toc 5"/>
    <w:basedOn w:val="a0"/>
    <w:next w:val="a0"/>
    <w:autoRedefine/>
    <w:semiHidden/>
    <w:rsid w:val="0020041C"/>
    <w:pPr>
      <w:spacing w:line="240" w:lineRule="auto"/>
      <w:ind w:leftChars="800" w:left="1680" w:firstLine="0"/>
    </w:pPr>
    <w:rPr>
      <w:sz w:val="21"/>
      <w:szCs w:val="24"/>
    </w:rPr>
  </w:style>
  <w:style w:type="paragraph" w:styleId="60">
    <w:name w:val="toc 6"/>
    <w:basedOn w:val="a0"/>
    <w:next w:val="a0"/>
    <w:autoRedefine/>
    <w:semiHidden/>
    <w:rsid w:val="0020041C"/>
    <w:pPr>
      <w:spacing w:line="240" w:lineRule="auto"/>
      <w:ind w:leftChars="1000" w:left="2100" w:firstLine="0"/>
    </w:pPr>
    <w:rPr>
      <w:sz w:val="21"/>
      <w:szCs w:val="24"/>
    </w:rPr>
  </w:style>
  <w:style w:type="paragraph" w:styleId="70">
    <w:name w:val="toc 7"/>
    <w:basedOn w:val="a0"/>
    <w:next w:val="a0"/>
    <w:autoRedefine/>
    <w:semiHidden/>
    <w:rsid w:val="0020041C"/>
    <w:pPr>
      <w:spacing w:line="240" w:lineRule="auto"/>
      <w:ind w:leftChars="1200" w:left="2520" w:firstLine="0"/>
    </w:pPr>
    <w:rPr>
      <w:sz w:val="21"/>
      <w:szCs w:val="24"/>
    </w:rPr>
  </w:style>
  <w:style w:type="paragraph" w:styleId="90">
    <w:name w:val="toc 9"/>
    <w:basedOn w:val="a0"/>
    <w:next w:val="a0"/>
    <w:autoRedefine/>
    <w:semiHidden/>
    <w:rsid w:val="0020041C"/>
    <w:pPr>
      <w:spacing w:line="240" w:lineRule="auto"/>
      <w:ind w:leftChars="1600" w:left="3360" w:firstLine="0"/>
    </w:pPr>
    <w:rPr>
      <w:sz w:val="21"/>
      <w:szCs w:val="24"/>
    </w:rPr>
  </w:style>
  <w:style w:type="paragraph" w:styleId="34">
    <w:name w:val="Body Text Indent 3"/>
    <w:basedOn w:val="a0"/>
    <w:link w:val="3Char1"/>
    <w:rsid w:val="0020041C"/>
    <w:pPr>
      <w:spacing w:after="120"/>
      <w:ind w:leftChars="200" w:left="420" w:firstLine="425"/>
    </w:pPr>
    <w:rPr>
      <w:sz w:val="16"/>
      <w:szCs w:val="16"/>
    </w:rPr>
  </w:style>
  <w:style w:type="character" w:customStyle="1" w:styleId="3Char1">
    <w:name w:val="正文文本缩进 3 Char"/>
    <w:basedOn w:val="a1"/>
    <w:link w:val="34"/>
    <w:rsid w:val="0020041C"/>
    <w:rPr>
      <w:rFonts w:ascii="Times New Roman" w:eastAsia="宋体" w:hAnsi="Times New Roman" w:cs="Times New Roman"/>
      <w:sz w:val="16"/>
      <w:szCs w:val="16"/>
    </w:rPr>
  </w:style>
  <w:style w:type="numbering" w:customStyle="1" w:styleId="a">
    <w:name w:val="样式 编号"/>
    <w:basedOn w:val="a3"/>
    <w:rsid w:val="0020041C"/>
    <w:pPr>
      <w:numPr>
        <w:numId w:val="3"/>
      </w:numPr>
    </w:pPr>
  </w:style>
  <w:style w:type="numbering" w:customStyle="1" w:styleId="3">
    <w:name w:val="样式 编号3"/>
    <w:basedOn w:val="a3"/>
    <w:next w:val="a"/>
    <w:rsid w:val="0020041C"/>
    <w:pPr>
      <w:numPr>
        <w:numId w:val="5"/>
      </w:numPr>
    </w:pPr>
  </w:style>
  <w:style w:type="numbering" w:customStyle="1" w:styleId="10">
    <w:name w:val="样式 编号1"/>
    <w:basedOn w:val="a3"/>
    <w:rsid w:val="0020041C"/>
    <w:pPr>
      <w:numPr>
        <w:numId w:val="4"/>
      </w:numPr>
    </w:pPr>
  </w:style>
  <w:style w:type="numbering" w:customStyle="1" w:styleId="11">
    <w:name w:val="样式 编号11"/>
    <w:basedOn w:val="a3"/>
    <w:next w:val="10"/>
    <w:rsid w:val="0020041C"/>
    <w:pPr>
      <w:numPr>
        <w:numId w:val="6"/>
      </w:numPr>
    </w:pPr>
  </w:style>
  <w:style w:type="paragraph" w:customStyle="1" w:styleId="William41ALTZIndent">
    <w:name w:val="样式 正文缩进正文缩进William表正文正文非缩进标题4中文正文特点段1ALT+Z正文不缩进Indent ..."/>
    <w:basedOn w:val="af6"/>
    <w:link w:val="William41ALTZIndentChar"/>
    <w:autoRedefine/>
    <w:rsid w:val="0020041C"/>
    <w:rPr>
      <w:bCs/>
    </w:rPr>
  </w:style>
  <w:style w:type="character" w:customStyle="1" w:styleId="Char20">
    <w:name w:val="正文缩进 Char2"/>
    <w:aliases w:val="正文缩进William Char,表正文 Char,正文非缩进 Char,标题4 Char,中文正文 Char,特点 Char,段1 Char,ALT+Z Char,正文不缩进 Char,Indent 1 Char,正文缩进1 Char,正文缩进 Char Char,bt Char,水上软件 Char,四号 Char,正文缩进陈木华 Char,正文（首行缩进两字） Char Char Char,Alt+X Char,mr正文缩进 Char,正文缩进（首行缩进两字） Char"/>
    <w:basedOn w:val="a1"/>
    <w:link w:val="af6"/>
    <w:rsid w:val="0020041C"/>
    <w:rPr>
      <w:rFonts w:ascii="宋体" w:eastAsia="宋体" w:hAnsi="宋体" w:cs="Times New Roman"/>
      <w:color w:val="000000"/>
      <w:kern w:val="0"/>
      <w:sz w:val="24"/>
      <w:szCs w:val="20"/>
    </w:rPr>
  </w:style>
  <w:style w:type="character" w:customStyle="1" w:styleId="William41ALTZIndentChar">
    <w:name w:val="样式 正文缩进正文缩进William表正文正文非缩进标题4中文正文特点段1ALT+Z正文不缩进Indent ... Char"/>
    <w:basedOn w:val="Char20"/>
    <w:link w:val="William41ALTZIndent"/>
    <w:rsid w:val="0020041C"/>
    <w:rPr>
      <w:bCs/>
    </w:rPr>
  </w:style>
  <w:style w:type="character" w:customStyle="1" w:styleId="PMingLiUPMingLiU">
    <w:name w:val="样式 样式 (中文) PMingLiU + (西文) 宋体 (中文) PMingLiU"/>
    <w:basedOn w:val="PMingLiU"/>
    <w:rsid w:val="0020041C"/>
    <w:rPr>
      <w:rFonts w:ascii="宋体" w:hAnsi="宋体"/>
      <w:kern w:val="0"/>
    </w:rPr>
  </w:style>
  <w:style w:type="paragraph" w:customStyle="1" w:styleId="William41ALTZIndent1">
    <w:name w:val="样式 正文缩进正文缩进William表正文正文非缩进标题4中文正文特点段1ALT+Z正文不缩进Indent ...1"/>
    <w:basedOn w:val="af6"/>
    <w:link w:val="William41ALTZIndent1Char"/>
    <w:rsid w:val="0020041C"/>
  </w:style>
  <w:style w:type="character" w:customStyle="1" w:styleId="William41ALTZIndent1Char">
    <w:name w:val="样式 正文缩进正文缩进William表正文正文非缩进标题4中文正文特点段1ALT+Z正文不缩进Indent ...1 Char"/>
    <w:basedOn w:val="Char20"/>
    <w:link w:val="William41ALTZIndent1"/>
    <w:rsid w:val="0020041C"/>
  </w:style>
  <w:style w:type="numbering" w:customStyle="1" w:styleId="20">
    <w:name w:val="样式 编号2"/>
    <w:basedOn w:val="a3"/>
    <w:rsid w:val="0020041C"/>
    <w:pPr>
      <w:numPr>
        <w:numId w:val="7"/>
      </w:numPr>
    </w:pPr>
  </w:style>
  <w:style w:type="paragraph" w:styleId="afd">
    <w:name w:val="caption"/>
    <w:basedOn w:val="a0"/>
    <w:next w:val="a0"/>
    <w:qFormat/>
    <w:rsid w:val="0020041C"/>
    <w:pPr>
      <w:ind w:firstLine="0"/>
    </w:pPr>
    <w:rPr>
      <w:rFonts w:ascii="Arial" w:eastAsia="黑体" w:hAnsi="Arial" w:cs="Arial"/>
      <w:sz w:val="20"/>
    </w:rPr>
  </w:style>
  <w:style w:type="paragraph" w:customStyle="1" w:styleId="04201">
    <w:name w:val="样式 加粗 左侧:  0.42 厘米 首行缩进:  0 厘米1"/>
    <w:basedOn w:val="a0"/>
    <w:autoRedefine/>
    <w:rsid w:val="0020041C"/>
    <w:pPr>
      <w:ind w:left="240" w:firstLine="0"/>
    </w:pPr>
    <w:rPr>
      <w:rFonts w:cs="宋体"/>
      <w:b/>
      <w:bCs/>
    </w:rPr>
  </w:style>
  <w:style w:type="character" w:customStyle="1" w:styleId="Chara">
    <w:name w:val="正文（首行缩进两字） Char"/>
    <w:basedOn w:val="a1"/>
    <w:rsid w:val="0020041C"/>
    <w:rPr>
      <w:rFonts w:ascii="宋体" w:eastAsia="宋体" w:hAnsi="宋体"/>
      <w:color w:val="000000"/>
      <w:sz w:val="24"/>
      <w:lang w:val="en-US" w:eastAsia="zh-CN" w:bidi="ar-SA"/>
    </w:rPr>
  </w:style>
  <w:style w:type="numbering" w:customStyle="1" w:styleId="148">
    <w:name w:val="样式 编号 左侧:  1.48 厘米"/>
    <w:basedOn w:val="a3"/>
    <w:rsid w:val="0020041C"/>
    <w:pPr>
      <w:numPr>
        <w:numId w:val="8"/>
      </w:numPr>
    </w:pPr>
  </w:style>
  <w:style w:type="paragraph" w:customStyle="1" w:styleId="afe">
    <w:name w:val="封面表格文本"/>
    <w:basedOn w:val="a0"/>
    <w:rsid w:val="0020041C"/>
    <w:pPr>
      <w:autoSpaceDE w:val="0"/>
      <w:autoSpaceDN w:val="0"/>
      <w:adjustRightInd w:val="0"/>
      <w:spacing w:line="240" w:lineRule="auto"/>
      <w:ind w:firstLine="0"/>
      <w:jc w:val="center"/>
    </w:pPr>
    <w:rPr>
      <w:b/>
      <w:bCs/>
      <w:kern w:val="0"/>
      <w:szCs w:val="24"/>
    </w:rPr>
  </w:style>
  <w:style w:type="table" w:styleId="aff">
    <w:name w:val="Table Grid"/>
    <w:basedOn w:val="a2"/>
    <w:rsid w:val="0020041C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Elegant"/>
    <w:basedOn w:val="a2"/>
    <w:rsid w:val="0020041C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footnote text"/>
    <w:basedOn w:val="a0"/>
    <w:link w:val="Charb"/>
    <w:uiPriority w:val="99"/>
    <w:semiHidden/>
    <w:unhideWhenUsed/>
    <w:rsid w:val="008C15E3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1"/>
    <w:link w:val="aff1"/>
    <w:uiPriority w:val="99"/>
    <w:semiHidden/>
    <w:rsid w:val="008C15E3"/>
    <w:rPr>
      <w:rFonts w:ascii="Times New Roman" w:eastAsia="宋体" w:hAnsi="Times New Roman" w:cs="Times New Roman"/>
      <w:sz w:val="18"/>
      <w:szCs w:val="18"/>
    </w:rPr>
  </w:style>
  <w:style w:type="character" w:styleId="aff2">
    <w:name w:val="footnote reference"/>
    <w:basedOn w:val="a1"/>
    <w:uiPriority w:val="99"/>
    <w:semiHidden/>
    <w:unhideWhenUsed/>
    <w:rsid w:val="008C15E3"/>
    <w:rPr>
      <w:vertAlign w:val="superscript"/>
    </w:rPr>
  </w:style>
  <w:style w:type="paragraph" w:styleId="aff3">
    <w:name w:val="List Paragraph"/>
    <w:basedOn w:val="a0"/>
    <w:uiPriority w:val="34"/>
    <w:qFormat/>
    <w:rsid w:val="009B1FF5"/>
    <w:pPr>
      <w:ind w:firstLineChars="200" w:firstLine="200"/>
    </w:pPr>
  </w:style>
  <w:style w:type="paragraph" w:styleId="HTML">
    <w:name w:val="HTML Preformatted"/>
    <w:basedOn w:val="a0"/>
    <w:link w:val="HTMLChar"/>
    <w:uiPriority w:val="99"/>
    <w:semiHidden/>
    <w:unhideWhenUsed/>
    <w:rsid w:val="00215C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5" w:lineRule="atLeast"/>
      <w:ind w:firstLine="0"/>
      <w:jc w:val="left"/>
    </w:pPr>
    <w:rPr>
      <w:rFonts w:ascii="Arial" w:hAnsi="Arial" w:cs="Arial"/>
      <w:kern w:val="0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rsid w:val="00215CBB"/>
    <w:rPr>
      <w:rFonts w:ascii="Arial" w:eastAsia="宋体" w:hAnsi="Arial" w:cs="Arial"/>
      <w:kern w:val="0"/>
      <w:sz w:val="18"/>
      <w:szCs w:val="18"/>
    </w:rPr>
  </w:style>
  <w:style w:type="paragraph" w:customStyle="1" w:styleId="15">
    <w:name w:val="正文1"/>
    <w:basedOn w:val="a0"/>
    <w:rsid w:val="006358B9"/>
    <w:pPr>
      <w:spacing w:line="240" w:lineRule="auto"/>
      <w:ind w:firstLineChars="200" w:firstLine="200"/>
    </w:pPr>
    <w:rPr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757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708">
                  <w:marLeft w:val="0"/>
                  <w:marRight w:val="37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45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E5ADA7"/>
                            <w:bottom w:val="none" w:sz="0" w:space="0" w:color="auto"/>
                            <w:right w:val="single" w:sz="4" w:space="0" w:color="E5ADA7"/>
                          </w:divBdr>
                          <w:divsChild>
                            <w:div w:id="1474560762">
                              <w:marLeft w:val="38"/>
                              <w:marRight w:val="3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7D9AB-ED9C-4635-BD56-1513D4D8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8</Pages>
  <Words>443</Words>
  <Characters>2527</Characters>
  <Application>Microsoft Office Word</Application>
  <DocSecurity>0</DocSecurity>
  <Lines>21</Lines>
  <Paragraphs>5</Paragraphs>
  <ScaleCrop>false</ScaleCrop>
  <Company>TENCENT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nickzhang</dc:creator>
  <cp:keywords/>
  <dc:description/>
  <cp:lastModifiedBy>stanjiang(姜鹏)</cp:lastModifiedBy>
  <cp:revision>1095</cp:revision>
  <dcterms:created xsi:type="dcterms:W3CDTF">2009-12-26T07:19:00Z</dcterms:created>
  <dcterms:modified xsi:type="dcterms:W3CDTF">2012-02-10T11:05:00Z</dcterms:modified>
</cp:coreProperties>
</file>